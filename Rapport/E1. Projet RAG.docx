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419073" w14:textId="77777777" w:rsidR="0046003B" w:rsidRDefault="0046003B" w:rsidP="0046003B">
      <w:pPr>
        <w:jc w:val="center"/>
        <w:rPr>
          <w:sz w:val="72"/>
          <w:szCs w:val="72"/>
        </w:rPr>
      </w:pPr>
      <w:r>
        <w:rPr>
          <w:sz w:val="72"/>
          <w:szCs w:val="72"/>
        </w:rPr>
        <w:t>Réalisation d’une application de type RAG</w:t>
      </w:r>
    </w:p>
    <w:p w14:paraId="714F732D" w14:textId="77777777" w:rsidR="0046003B" w:rsidRDefault="0046003B" w:rsidP="0046003B">
      <w:pPr>
        <w:jc w:val="center"/>
        <w:rPr>
          <w:sz w:val="72"/>
          <w:szCs w:val="72"/>
        </w:rPr>
      </w:pPr>
    </w:p>
    <w:p w14:paraId="100278AA" w14:textId="77777777" w:rsidR="0046003B" w:rsidRDefault="0046003B" w:rsidP="0046003B">
      <w:pPr>
        <w:rPr>
          <w:sz w:val="72"/>
          <w:szCs w:val="72"/>
        </w:rPr>
      </w:pPr>
      <w:r>
        <w:rPr>
          <w:b/>
          <w:sz w:val="72"/>
          <w:szCs w:val="72"/>
        </w:rPr>
        <w:t>  </w:t>
      </w:r>
      <w:r>
        <w:rPr>
          <w:b/>
          <w:noProof/>
          <w:sz w:val="72"/>
          <w:szCs w:val="72"/>
        </w:rPr>
        <w:drawing>
          <wp:inline distT="0" distB="0" distL="0" distR="0" wp14:anchorId="3CB680A5" wp14:editId="40720FBC">
            <wp:extent cx="1943100" cy="6572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943100" cy="657225"/>
                    </a:xfrm>
                    <a:prstGeom prst="rect">
                      <a:avLst/>
                    </a:prstGeom>
                    <a:ln/>
                  </pic:spPr>
                </pic:pic>
              </a:graphicData>
            </a:graphic>
          </wp:inline>
        </w:drawing>
      </w:r>
      <w:r>
        <w:rPr>
          <w:b/>
          <w:sz w:val="72"/>
          <w:szCs w:val="72"/>
        </w:rPr>
        <w:t xml:space="preserve">      </w:t>
      </w:r>
      <w:r>
        <w:rPr>
          <w:b/>
          <w:noProof/>
          <w:sz w:val="72"/>
          <w:szCs w:val="72"/>
        </w:rPr>
        <w:drawing>
          <wp:inline distT="0" distB="0" distL="0" distR="0" wp14:anchorId="72D2784F" wp14:editId="0F5E66D0">
            <wp:extent cx="2733675" cy="10001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33675" cy="1000125"/>
                    </a:xfrm>
                    <a:prstGeom prst="rect">
                      <a:avLst/>
                    </a:prstGeom>
                    <a:ln/>
                  </pic:spPr>
                </pic:pic>
              </a:graphicData>
            </a:graphic>
          </wp:inline>
        </w:drawing>
      </w:r>
    </w:p>
    <w:p w14:paraId="49DBDA37" w14:textId="77777777" w:rsidR="0046003B" w:rsidRDefault="0046003B" w:rsidP="0046003B">
      <w:pPr>
        <w:rPr>
          <w:sz w:val="72"/>
          <w:szCs w:val="72"/>
        </w:rPr>
      </w:pPr>
    </w:p>
    <w:p w14:paraId="124F3C43" w14:textId="77777777" w:rsidR="0046003B" w:rsidRDefault="0046003B" w:rsidP="0046003B">
      <w:pPr>
        <w:rPr>
          <w:sz w:val="56"/>
          <w:szCs w:val="56"/>
        </w:rPr>
      </w:pPr>
      <w:r>
        <w:rPr>
          <w:sz w:val="56"/>
          <w:szCs w:val="56"/>
        </w:rPr>
        <w:t>Certification : Développeur d’application en Intelligence Artificiel</w:t>
      </w:r>
    </w:p>
    <w:p w14:paraId="04C7865F" w14:textId="77777777" w:rsidR="0046003B" w:rsidRDefault="0046003B" w:rsidP="0046003B">
      <w:pPr>
        <w:rPr>
          <w:sz w:val="56"/>
          <w:szCs w:val="56"/>
        </w:rPr>
      </w:pPr>
    </w:p>
    <w:p w14:paraId="757AAE8B" w14:textId="77777777" w:rsidR="0046003B" w:rsidRDefault="0046003B" w:rsidP="0046003B">
      <w:pPr>
        <w:rPr>
          <w:sz w:val="56"/>
          <w:szCs w:val="56"/>
        </w:rPr>
      </w:pPr>
      <w:r>
        <w:rPr>
          <w:sz w:val="56"/>
          <w:szCs w:val="56"/>
        </w:rPr>
        <w:t>Marseille - Nice</w:t>
      </w:r>
    </w:p>
    <w:p w14:paraId="7E8707FF" w14:textId="77777777" w:rsidR="0046003B" w:rsidRPr="0046003B" w:rsidRDefault="0046003B" w:rsidP="0046003B">
      <w:pPr>
        <w:rPr>
          <w:sz w:val="36"/>
          <w:szCs w:val="36"/>
        </w:rPr>
      </w:pPr>
    </w:p>
    <w:p w14:paraId="53784CA1" w14:textId="77777777" w:rsidR="0046003B" w:rsidRDefault="0046003B" w:rsidP="0046003B">
      <w:pPr>
        <w:jc w:val="center"/>
        <w:rPr>
          <w:sz w:val="36"/>
          <w:szCs w:val="36"/>
        </w:rPr>
      </w:pPr>
      <w:r w:rsidRPr="0046003B">
        <w:rPr>
          <w:sz w:val="36"/>
          <w:szCs w:val="36"/>
        </w:rPr>
        <w:t xml:space="preserve">Bloc de compétences 1 </w:t>
      </w:r>
    </w:p>
    <w:p w14:paraId="5ADD3EA3" w14:textId="1F7B2CF4" w:rsidR="0046003B" w:rsidRPr="0046003B" w:rsidRDefault="0046003B" w:rsidP="0046003B">
      <w:pPr>
        <w:jc w:val="center"/>
        <w:rPr>
          <w:sz w:val="36"/>
          <w:szCs w:val="36"/>
        </w:rPr>
      </w:pPr>
      <w:r w:rsidRPr="0046003B">
        <w:rPr>
          <w:sz w:val="36"/>
          <w:szCs w:val="36"/>
        </w:rPr>
        <w:t>Réaliser la collecte, le stockage et la mise à disposition des données d’un projet en intelligence artificielle</w:t>
      </w:r>
    </w:p>
    <w:p w14:paraId="1D4ACB6F" w14:textId="77777777" w:rsidR="0046003B" w:rsidRDefault="0046003B" w:rsidP="0046003B">
      <w:pPr>
        <w:rPr>
          <w:sz w:val="40"/>
          <w:szCs w:val="40"/>
        </w:rPr>
      </w:pPr>
    </w:p>
    <w:p w14:paraId="596B164C" w14:textId="77777777" w:rsidR="0046003B" w:rsidRDefault="0046003B" w:rsidP="0046003B">
      <w:pPr>
        <w:rPr>
          <w:sz w:val="28"/>
          <w:szCs w:val="28"/>
        </w:rPr>
      </w:pPr>
    </w:p>
    <w:p w14:paraId="7C434B8E" w14:textId="77777777" w:rsidR="0046003B" w:rsidRDefault="0046003B" w:rsidP="0046003B">
      <w:pPr>
        <w:rPr>
          <w:sz w:val="28"/>
          <w:szCs w:val="28"/>
        </w:rPr>
      </w:pPr>
      <w:r>
        <w:rPr>
          <w:sz w:val="28"/>
          <w:szCs w:val="28"/>
        </w:rPr>
        <w:t xml:space="preserve">LOMBARDI </w:t>
      </w:r>
      <w:r>
        <w:rPr>
          <w:sz w:val="28"/>
          <w:szCs w:val="28"/>
        </w:rPr>
        <w:tab/>
        <w:t>Joachim</w:t>
      </w:r>
    </w:p>
    <w:sdt>
      <w:sdtPr>
        <w:id w:val="942964010"/>
        <w:docPartObj>
          <w:docPartGallery w:val="Table of Contents"/>
          <w:docPartUnique/>
        </w:docPartObj>
      </w:sdtPr>
      <w:sdtEndPr>
        <w:rPr>
          <w:rFonts w:ascii="Calibri" w:eastAsia="Calibri" w:hAnsi="Calibri" w:cs="Calibri"/>
          <w:b/>
          <w:bCs/>
          <w:color w:val="auto"/>
          <w:sz w:val="22"/>
          <w:szCs w:val="22"/>
        </w:rPr>
      </w:sdtEndPr>
      <w:sdtContent>
        <w:p w14:paraId="43C3FC1F" w14:textId="507E92E8" w:rsidR="00E61736" w:rsidRDefault="00E61736">
          <w:pPr>
            <w:pStyle w:val="En-ttedetabledesmatires"/>
          </w:pPr>
          <w:r>
            <w:t>Table des matières</w:t>
          </w:r>
        </w:p>
        <w:p w14:paraId="2677D94B" w14:textId="5EFA5FA9" w:rsidR="000D4CF1" w:rsidRDefault="00E61736">
          <w:pPr>
            <w:pStyle w:val="TM1"/>
            <w:tabs>
              <w:tab w:val="right" w:leader="dot" w:pos="9062"/>
            </w:tabs>
            <w:rPr>
              <w:rFonts w:asciiTheme="minorHAnsi" w:eastAsiaTheme="minorEastAsia" w:hAnsiTheme="minorHAnsi" w:cstheme="minorBidi"/>
              <w:noProof/>
              <w:kern w:val="2"/>
              <w:sz w:val="24"/>
              <w:szCs w:val="24"/>
            </w:rPr>
          </w:pPr>
          <w:r>
            <w:fldChar w:fldCharType="begin"/>
          </w:r>
          <w:r>
            <w:instrText xml:space="preserve"> TOC \o "1-3" \h \z \u </w:instrText>
          </w:r>
          <w:r>
            <w:fldChar w:fldCharType="separate"/>
          </w:r>
          <w:hyperlink w:anchor="_Toc192153772" w:history="1">
            <w:r w:rsidR="000D4CF1" w:rsidRPr="003F381A">
              <w:rPr>
                <w:rStyle w:val="Lienhypertexte"/>
                <w:noProof/>
              </w:rPr>
              <w:t>Introduction</w:t>
            </w:r>
            <w:r w:rsidR="000D4CF1">
              <w:rPr>
                <w:noProof/>
                <w:webHidden/>
              </w:rPr>
              <w:tab/>
            </w:r>
            <w:r w:rsidR="000D4CF1">
              <w:rPr>
                <w:noProof/>
                <w:webHidden/>
              </w:rPr>
              <w:fldChar w:fldCharType="begin"/>
            </w:r>
            <w:r w:rsidR="000D4CF1">
              <w:rPr>
                <w:noProof/>
                <w:webHidden/>
              </w:rPr>
              <w:instrText xml:space="preserve"> PAGEREF _Toc192153772 \h </w:instrText>
            </w:r>
            <w:r w:rsidR="000D4CF1">
              <w:rPr>
                <w:noProof/>
                <w:webHidden/>
              </w:rPr>
            </w:r>
            <w:r w:rsidR="000D4CF1">
              <w:rPr>
                <w:noProof/>
                <w:webHidden/>
              </w:rPr>
              <w:fldChar w:fldCharType="separate"/>
            </w:r>
            <w:r w:rsidR="000D4CF1">
              <w:rPr>
                <w:noProof/>
                <w:webHidden/>
              </w:rPr>
              <w:t>3</w:t>
            </w:r>
            <w:r w:rsidR="000D4CF1">
              <w:rPr>
                <w:noProof/>
                <w:webHidden/>
              </w:rPr>
              <w:fldChar w:fldCharType="end"/>
            </w:r>
          </w:hyperlink>
        </w:p>
        <w:p w14:paraId="5ED7D3A8" w14:textId="7BFB334C" w:rsidR="000D4CF1" w:rsidRDefault="000D4CF1">
          <w:pPr>
            <w:pStyle w:val="TM1"/>
            <w:tabs>
              <w:tab w:val="right" w:leader="dot" w:pos="9062"/>
            </w:tabs>
            <w:rPr>
              <w:rFonts w:asciiTheme="minorHAnsi" w:eastAsiaTheme="minorEastAsia" w:hAnsiTheme="minorHAnsi" w:cstheme="minorBidi"/>
              <w:noProof/>
              <w:kern w:val="2"/>
              <w:sz w:val="24"/>
              <w:szCs w:val="24"/>
            </w:rPr>
          </w:pPr>
          <w:hyperlink w:anchor="_Toc192153773" w:history="1">
            <w:r w:rsidRPr="003F381A">
              <w:rPr>
                <w:rStyle w:val="Lienhypertexte"/>
                <w:noProof/>
              </w:rPr>
              <w:t>A1. Compétence collecte de données</w:t>
            </w:r>
            <w:r>
              <w:rPr>
                <w:noProof/>
                <w:webHidden/>
              </w:rPr>
              <w:tab/>
            </w:r>
            <w:r>
              <w:rPr>
                <w:noProof/>
                <w:webHidden/>
              </w:rPr>
              <w:fldChar w:fldCharType="begin"/>
            </w:r>
            <w:r>
              <w:rPr>
                <w:noProof/>
                <w:webHidden/>
              </w:rPr>
              <w:instrText xml:space="preserve"> PAGEREF _Toc192153773 \h </w:instrText>
            </w:r>
            <w:r>
              <w:rPr>
                <w:noProof/>
                <w:webHidden/>
              </w:rPr>
            </w:r>
            <w:r>
              <w:rPr>
                <w:noProof/>
                <w:webHidden/>
              </w:rPr>
              <w:fldChar w:fldCharType="separate"/>
            </w:r>
            <w:r>
              <w:rPr>
                <w:noProof/>
                <w:webHidden/>
              </w:rPr>
              <w:t>4</w:t>
            </w:r>
            <w:r>
              <w:rPr>
                <w:noProof/>
                <w:webHidden/>
              </w:rPr>
              <w:fldChar w:fldCharType="end"/>
            </w:r>
          </w:hyperlink>
        </w:p>
        <w:p w14:paraId="18DFC3D4" w14:textId="4EF6C789" w:rsidR="000D4CF1" w:rsidRDefault="000D4CF1">
          <w:pPr>
            <w:pStyle w:val="TM2"/>
            <w:tabs>
              <w:tab w:val="right" w:leader="dot" w:pos="9062"/>
            </w:tabs>
            <w:rPr>
              <w:rFonts w:asciiTheme="minorHAnsi" w:eastAsiaTheme="minorEastAsia" w:hAnsiTheme="minorHAnsi" w:cstheme="minorBidi"/>
              <w:noProof/>
              <w:kern w:val="2"/>
              <w:sz w:val="24"/>
              <w:szCs w:val="24"/>
            </w:rPr>
          </w:pPr>
          <w:hyperlink w:anchor="_Toc192153774" w:history="1">
            <w:r w:rsidRPr="003F381A">
              <w:rPr>
                <w:rStyle w:val="Lienhypertexte"/>
                <w:noProof/>
              </w:rPr>
              <w:t>C1. Extraction des données</w:t>
            </w:r>
            <w:r>
              <w:rPr>
                <w:noProof/>
                <w:webHidden/>
              </w:rPr>
              <w:tab/>
            </w:r>
            <w:r>
              <w:rPr>
                <w:noProof/>
                <w:webHidden/>
              </w:rPr>
              <w:fldChar w:fldCharType="begin"/>
            </w:r>
            <w:r>
              <w:rPr>
                <w:noProof/>
                <w:webHidden/>
              </w:rPr>
              <w:instrText xml:space="preserve"> PAGEREF _Toc192153774 \h </w:instrText>
            </w:r>
            <w:r>
              <w:rPr>
                <w:noProof/>
                <w:webHidden/>
              </w:rPr>
            </w:r>
            <w:r>
              <w:rPr>
                <w:noProof/>
                <w:webHidden/>
              </w:rPr>
              <w:fldChar w:fldCharType="separate"/>
            </w:r>
            <w:r>
              <w:rPr>
                <w:noProof/>
                <w:webHidden/>
              </w:rPr>
              <w:t>4</w:t>
            </w:r>
            <w:r>
              <w:rPr>
                <w:noProof/>
                <w:webHidden/>
              </w:rPr>
              <w:fldChar w:fldCharType="end"/>
            </w:r>
          </w:hyperlink>
        </w:p>
        <w:p w14:paraId="5B684FCA" w14:textId="6F27C542" w:rsidR="000D4CF1" w:rsidRDefault="000D4CF1">
          <w:pPr>
            <w:pStyle w:val="TM3"/>
            <w:tabs>
              <w:tab w:val="left" w:pos="960"/>
              <w:tab w:val="right" w:leader="dot" w:pos="9062"/>
            </w:tabs>
            <w:rPr>
              <w:rFonts w:asciiTheme="minorHAnsi" w:eastAsiaTheme="minorEastAsia" w:hAnsiTheme="minorHAnsi" w:cstheme="minorBidi"/>
              <w:noProof/>
              <w:kern w:val="2"/>
              <w:sz w:val="24"/>
              <w:szCs w:val="24"/>
            </w:rPr>
          </w:pPr>
          <w:hyperlink w:anchor="_Toc192153775" w:history="1">
            <w:r w:rsidRPr="003F381A">
              <w:rPr>
                <w:rStyle w:val="Lienhypertexte"/>
                <w:noProof/>
              </w:rPr>
              <w:t>1)</w:t>
            </w:r>
            <w:r>
              <w:rPr>
                <w:rFonts w:asciiTheme="minorHAnsi" w:eastAsiaTheme="minorEastAsia" w:hAnsiTheme="minorHAnsi" w:cstheme="minorBidi"/>
                <w:noProof/>
                <w:kern w:val="2"/>
                <w:sz w:val="24"/>
                <w:szCs w:val="24"/>
              </w:rPr>
              <w:tab/>
            </w:r>
            <w:r w:rsidRPr="003F381A">
              <w:rPr>
                <w:rStyle w:val="Lienhypertexte"/>
                <w:noProof/>
              </w:rPr>
              <w:t>Collecte des données</w:t>
            </w:r>
            <w:r>
              <w:rPr>
                <w:noProof/>
                <w:webHidden/>
              </w:rPr>
              <w:tab/>
            </w:r>
            <w:r>
              <w:rPr>
                <w:noProof/>
                <w:webHidden/>
              </w:rPr>
              <w:fldChar w:fldCharType="begin"/>
            </w:r>
            <w:r>
              <w:rPr>
                <w:noProof/>
                <w:webHidden/>
              </w:rPr>
              <w:instrText xml:space="preserve"> PAGEREF _Toc192153775 \h </w:instrText>
            </w:r>
            <w:r>
              <w:rPr>
                <w:noProof/>
                <w:webHidden/>
              </w:rPr>
            </w:r>
            <w:r>
              <w:rPr>
                <w:noProof/>
                <w:webHidden/>
              </w:rPr>
              <w:fldChar w:fldCharType="separate"/>
            </w:r>
            <w:r>
              <w:rPr>
                <w:noProof/>
                <w:webHidden/>
              </w:rPr>
              <w:t>5</w:t>
            </w:r>
            <w:r>
              <w:rPr>
                <w:noProof/>
                <w:webHidden/>
              </w:rPr>
              <w:fldChar w:fldCharType="end"/>
            </w:r>
          </w:hyperlink>
        </w:p>
        <w:p w14:paraId="4BC9E5ED" w14:textId="2B1A3BA6" w:rsidR="000D4CF1" w:rsidRDefault="000D4CF1">
          <w:pPr>
            <w:pStyle w:val="TM3"/>
            <w:tabs>
              <w:tab w:val="left" w:pos="960"/>
              <w:tab w:val="right" w:leader="dot" w:pos="9062"/>
            </w:tabs>
            <w:rPr>
              <w:rFonts w:asciiTheme="minorHAnsi" w:eastAsiaTheme="minorEastAsia" w:hAnsiTheme="minorHAnsi" w:cstheme="minorBidi"/>
              <w:noProof/>
              <w:kern w:val="2"/>
              <w:sz w:val="24"/>
              <w:szCs w:val="24"/>
            </w:rPr>
          </w:pPr>
          <w:hyperlink w:anchor="_Toc192153776" w:history="1">
            <w:r w:rsidRPr="003F381A">
              <w:rPr>
                <w:rStyle w:val="Lienhypertexte"/>
                <w:noProof/>
              </w:rPr>
              <w:t>2)</w:t>
            </w:r>
            <w:r>
              <w:rPr>
                <w:rFonts w:asciiTheme="minorHAnsi" w:eastAsiaTheme="minorEastAsia" w:hAnsiTheme="minorHAnsi" w:cstheme="minorBidi"/>
                <w:noProof/>
                <w:kern w:val="2"/>
                <w:sz w:val="24"/>
                <w:szCs w:val="24"/>
              </w:rPr>
              <w:tab/>
            </w:r>
            <w:r w:rsidRPr="003F381A">
              <w:rPr>
                <w:rStyle w:val="Lienhypertexte"/>
                <w:noProof/>
              </w:rPr>
              <w:t>Spécification techniques relatifs à l’extraction des données</w:t>
            </w:r>
            <w:r>
              <w:rPr>
                <w:noProof/>
                <w:webHidden/>
              </w:rPr>
              <w:tab/>
            </w:r>
            <w:r>
              <w:rPr>
                <w:noProof/>
                <w:webHidden/>
              </w:rPr>
              <w:fldChar w:fldCharType="begin"/>
            </w:r>
            <w:r>
              <w:rPr>
                <w:noProof/>
                <w:webHidden/>
              </w:rPr>
              <w:instrText xml:space="preserve"> PAGEREF _Toc192153776 \h </w:instrText>
            </w:r>
            <w:r>
              <w:rPr>
                <w:noProof/>
                <w:webHidden/>
              </w:rPr>
            </w:r>
            <w:r>
              <w:rPr>
                <w:noProof/>
                <w:webHidden/>
              </w:rPr>
              <w:fldChar w:fldCharType="separate"/>
            </w:r>
            <w:r>
              <w:rPr>
                <w:noProof/>
                <w:webHidden/>
              </w:rPr>
              <w:t>6</w:t>
            </w:r>
            <w:r>
              <w:rPr>
                <w:noProof/>
                <w:webHidden/>
              </w:rPr>
              <w:fldChar w:fldCharType="end"/>
            </w:r>
          </w:hyperlink>
        </w:p>
        <w:p w14:paraId="1B86A45E" w14:textId="6D77CA48" w:rsidR="000D4CF1" w:rsidRDefault="000D4CF1">
          <w:pPr>
            <w:pStyle w:val="TM2"/>
            <w:tabs>
              <w:tab w:val="right" w:leader="dot" w:pos="9062"/>
            </w:tabs>
            <w:rPr>
              <w:rFonts w:asciiTheme="minorHAnsi" w:eastAsiaTheme="minorEastAsia" w:hAnsiTheme="minorHAnsi" w:cstheme="minorBidi"/>
              <w:noProof/>
              <w:kern w:val="2"/>
              <w:sz w:val="24"/>
              <w:szCs w:val="24"/>
            </w:rPr>
          </w:pPr>
          <w:hyperlink w:anchor="_Toc192153777" w:history="1">
            <w:r w:rsidRPr="003F381A">
              <w:rPr>
                <w:rStyle w:val="Lienhypertexte"/>
                <w:noProof/>
              </w:rPr>
              <w:t>C2. Requêtes SQL</w:t>
            </w:r>
            <w:r>
              <w:rPr>
                <w:noProof/>
                <w:webHidden/>
              </w:rPr>
              <w:tab/>
            </w:r>
            <w:r>
              <w:rPr>
                <w:noProof/>
                <w:webHidden/>
              </w:rPr>
              <w:fldChar w:fldCharType="begin"/>
            </w:r>
            <w:r>
              <w:rPr>
                <w:noProof/>
                <w:webHidden/>
              </w:rPr>
              <w:instrText xml:space="preserve"> PAGEREF _Toc192153777 \h </w:instrText>
            </w:r>
            <w:r>
              <w:rPr>
                <w:noProof/>
                <w:webHidden/>
              </w:rPr>
            </w:r>
            <w:r>
              <w:rPr>
                <w:noProof/>
                <w:webHidden/>
              </w:rPr>
              <w:fldChar w:fldCharType="separate"/>
            </w:r>
            <w:r>
              <w:rPr>
                <w:noProof/>
                <w:webHidden/>
              </w:rPr>
              <w:t>14</w:t>
            </w:r>
            <w:r>
              <w:rPr>
                <w:noProof/>
                <w:webHidden/>
              </w:rPr>
              <w:fldChar w:fldCharType="end"/>
            </w:r>
          </w:hyperlink>
        </w:p>
        <w:p w14:paraId="175C79E0" w14:textId="614367ED" w:rsidR="000D4CF1" w:rsidRDefault="000D4CF1">
          <w:pPr>
            <w:pStyle w:val="TM2"/>
            <w:tabs>
              <w:tab w:val="right" w:leader="dot" w:pos="9062"/>
            </w:tabs>
            <w:rPr>
              <w:rFonts w:asciiTheme="minorHAnsi" w:eastAsiaTheme="minorEastAsia" w:hAnsiTheme="minorHAnsi" w:cstheme="minorBidi"/>
              <w:noProof/>
              <w:kern w:val="2"/>
              <w:sz w:val="24"/>
              <w:szCs w:val="24"/>
            </w:rPr>
          </w:pPr>
          <w:hyperlink w:anchor="_Toc192153778" w:history="1">
            <w:r w:rsidRPr="003F381A">
              <w:rPr>
                <w:rStyle w:val="Lienhypertexte"/>
                <w:noProof/>
              </w:rPr>
              <w:t>C3. Nettoyage et agrégation des données</w:t>
            </w:r>
            <w:r>
              <w:rPr>
                <w:noProof/>
                <w:webHidden/>
              </w:rPr>
              <w:tab/>
            </w:r>
            <w:r>
              <w:rPr>
                <w:noProof/>
                <w:webHidden/>
              </w:rPr>
              <w:fldChar w:fldCharType="begin"/>
            </w:r>
            <w:r>
              <w:rPr>
                <w:noProof/>
                <w:webHidden/>
              </w:rPr>
              <w:instrText xml:space="preserve"> PAGEREF _Toc192153778 \h </w:instrText>
            </w:r>
            <w:r>
              <w:rPr>
                <w:noProof/>
                <w:webHidden/>
              </w:rPr>
            </w:r>
            <w:r>
              <w:rPr>
                <w:noProof/>
                <w:webHidden/>
              </w:rPr>
              <w:fldChar w:fldCharType="separate"/>
            </w:r>
            <w:r>
              <w:rPr>
                <w:noProof/>
                <w:webHidden/>
              </w:rPr>
              <w:t>15</w:t>
            </w:r>
            <w:r>
              <w:rPr>
                <w:noProof/>
                <w:webHidden/>
              </w:rPr>
              <w:fldChar w:fldCharType="end"/>
            </w:r>
          </w:hyperlink>
        </w:p>
        <w:p w14:paraId="51BC440A" w14:textId="15AB426B" w:rsidR="000D4CF1" w:rsidRDefault="000D4CF1">
          <w:pPr>
            <w:pStyle w:val="TM3"/>
            <w:tabs>
              <w:tab w:val="left" w:pos="960"/>
              <w:tab w:val="right" w:leader="dot" w:pos="9062"/>
            </w:tabs>
            <w:rPr>
              <w:rFonts w:asciiTheme="minorHAnsi" w:eastAsiaTheme="minorEastAsia" w:hAnsiTheme="minorHAnsi" w:cstheme="minorBidi"/>
              <w:noProof/>
              <w:kern w:val="2"/>
              <w:sz w:val="24"/>
              <w:szCs w:val="24"/>
            </w:rPr>
          </w:pPr>
          <w:hyperlink w:anchor="_Toc192153779" w:history="1">
            <w:r w:rsidRPr="003F381A">
              <w:rPr>
                <w:rStyle w:val="Lienhypertexte"/>
                <w:noProof/>
              </w:rPr>
              <w:t>1)</w:t>
            </w:r>
            <w:r>
              <w:rPr>
                <w:rFonts w:asciiTheme="minorHAnsi" w:eastAsiaTheme="minorEastAsia" w:hAnsiTheme="minorHAnsi" w:cstheme="minorBidi"/>
                <w:noProof/>
                <w:kern w:val="2"/>
                <w:sz w:val="24"/>
                <w:szCs w:val="24"/>
              </w:rPr>
              <w:tab/>
            </w:r>
            <w:r w:rsidRPr="003F381A">
              <w:rPr>
                <w:rStyle w:val="Lienhypertexte"/>
                <w:noProof/>
              </w:rPr>
              <w:t>Insertion des données en base</w:t>
            </w:r>
            <w:r>
              <w:rPr>
                <w:noProof/>
                <w:webHidden/>
              </w:rPr>
              <w:tab/>
            </w:r>
            <w:r>
              <w:rPr>
                <w:noProof/>
                <w:webHidden/>
              </w:rPr>
              <w:fldChar w:fldCharType="begin"/>
            </w:r>
            <w:r>
              <w:rPr>
                <w:noProof/>
                <w:webHidden/>
              </w:rPr>
              <w:instrText xml:space="preserve"> PAGEREF _Toc192153779 \h </w:instrText>
            </w:r>
            <w:r>
              <w:rPr>
                <w:noProof/>
                <w:webHidden/>
              </w:rPr>
            </w:r>
            <w:r>
              <w:rPr>
                <w:noProof/>
                <w:webHidden/>
              </w:rPr>
              <w:fldChar w:fldCharType="separate"/>
            </w:r>
            <w:r>
              <w:rPr>
                <w:noProof/>
                <w:webHidden/>
              </w:rPr>
              <w:t>15</w:t>
            </w:r>
            <w:r>
              <w:rPr>
                <w:noProof/>
                <w:webHidden/>
              </w:rPr>
              <w:fldChar w:fldCharType="end"/>
            </w:r>
          </w:hyperlink>
        </w:p>
        <w:p w14:paraId="3E8B2047" w14:textId="2FC8862E" w:rsidR="000D4CF1" w:rsidRDefault="000D4CF1">
          <w:pPr>
            <w:pStyle w:val="TM3"/>
            <w:tabs>
              <w:tab w:val="left" w:pos="960"/>
              <w:tab w:val="right" w:leader="dot" w:pos="9062"/>
            </w:tabs>
            <w:rPr>
              <w:rFonts w:asciiTheme="minorHAnsi" w:eastAsiaTheme="minorEastAsia" w:hAnsiTheme="minorHAnsi" w:cstheme="minorBidi"/>
              <w:noProof/>
              <w:kern w:val="2"/>
              <w:sz w:val="24"/>
              <w:szCs w:val="24"/>
            </w:rPr>
          </w:pPr>
          <w:hyperlink w:anchor="_Toc192153780" w:history="1">
            <w:r w:rsidRPr="003F381A">
              <w:rPr>
                <w:rStyle w:val="Lienhypertexte"/>
                <w:noProof/>
              </w:rPr>
              <w:t>2)</w:t>
            </w:r>
            <w:r>
              <w:rPr>
                <w:rFonts w:asciiTheme="minorHAnsi" w:eastAsiaTheme="minorEastAsia" w:hAnsiTheme="minorHAnsi" w:cstheme="minorBidi"/>
                <w:noProof/>
                <w:kern w:val="2"/>
                <w:sz w:val="24"/>
                <w:szCs w:val="24"/>
              </w:rPr>
              <w:tab/>
            </w:r>
            <w:r w:rsidRPr="003F381A">
              <w:rPr>
                <w:rStyle w:val="Lienhypertexte"/>
                <w:noProof/>
              </w:rPr>
              <w:t>CRUD</w:t>
            </w:r>
            <w:r>
              <w:rPr>
                <w:noProof/>
                <w:webHidden/>
              </w:rPr>
              <w:tab/>
            </w:r>
            <w:r>
              <w:rPr>
                <w:noProof/>
                <w:webHidden/>
              </w:rPr>
              <w:fldChar w:fldCharType="begin"/>
            </w:r>
            <w:r>
              <w:rPr>
                <w:noProof/>
                <w:webHidden/>
              </w:rPr>
              <w:instrText xml:space="preserve"> PAGEREF _Toc192153780 \h </w:instrText>
            </w:r>
            <w:r>
              <w:rPr>
                <w:noProof/>
                <w:webHidden/>
              </w:rPr>
            </w:r>
            <w:r>
              <w:rPr>
                <w:noProof/>
                <w:webHidden/>
              </w:rPr>
              <w:fldChar w:fldCharType="separate"/>
            </w:r>
            <w:r>
              <w:rPr>
                <w:noProof/>
                <w:webHidden/>
              </w:rPr>
              <w:t>17</w:t>
            </w:r>
            <w:r>
              <w:rPr>
                <w:noProof/>
                <w:webHidden/>
              </w:rPr>
              <w:fldChar w:fldCharType="end"/>
            </w:r>
          </w:hyperlink>
        </w:p>
        <w:p w14:paraId="7A622C2A" w14:textId="287E75A1" w:rsidR="000D4CF1" w:rsidRDefault="000D4CF1">
          <w:pPr>
            <w:pStyle w:val="TM1"/>
            <w:tabs>
              <w:tab w:val="right" w:leader="dot" w:pos="9062"/>
            </w:tabs>
            <w:rPr>
              <w:rFonts w:asciiTheme="minorHAnsi" w:eastAsiaTheme="minorEastAsia" w:hAnsiTheme="minorHAnsi" w:cstheme="minorBidi"/>
              <w:noProof/>
              <w:kern w:val="2"/>
              <w:sz w:val="24"/>
              <w:szCs w:val="24"/>
            </w:rPr>
          </w:pPr>
          <w:hyperlink w:anchor="_Toc192153781" w:history="1">
            <w:r w:rsidRPr="003F381A">
              <w:rPr>
                <w:rStyle w:val="Lienhypertexte"/>
                <w:noProof/>
              </w:rPr>
              <w:t>Conclusion</w:t>
            </w:r>
            <w:r>
              <w:rPr>
                <w:noProof/>
                <w:webHidden/>
              </w:rPr>
              <w:tab/>
            </w:r>
            <w:r>
              <w:rPr>
                <w:noProof/>
                <w:webHidden/>
              </w:rPr>
              <w:fldChar w:fldCharType="begin"/>
            </w:r>
            <w:r>
              <w:rPr>
                <w:noProof/>
                <w:webHidden/>
              </w:rPr>
              <w:instrText xml:space="preserve"> PAGEREF _Toc192153781 \h </w:instrText>
            </w:r>
            <w:r>
              <w:rPr>
                <w:noProof/>
                <w:webHidden/>
              </w:rPr>
            </w:r>
            <w:r>
              <w:rPr>
                <w:noProof/>
                <w:webHidden/>
              </w:rPr>
              <w:fldChar w:fldCharType="separate"/>
            </w:r>
            <w:r>
              <w:rPr>
                <w:noProof/>
                <w:webHidden/>
              </w:rPr>
              <w:t>19</w:t>
            </w:r>
            <w:r>
              <w:rPr>
                <w:noProof/>
                <w:webHidden/>
              </w:rPr>
              <w:fldChar w:fldCharType="end"/>
            </w:r>
          </w:hyperlink>
        </w:p>
        <w:p w14:paraId="50AC0601" w14:textId="23454870" w:rsidR="00E61736" w:rsidRDefault="00E61736">
          <w:r>
            <w:rPr>
              <w:b/>
              <w:bCs/>
            </w:rPr>
            <w:fldChar w:fldCharType="end"/>
          </w:r>
        </w:p>
      </w:sdtContent>
    </w:sdt>
    <w:p w14:paraId="6804FC84" w14:textId="77777777" w:rsidR="00D7381E" w:rsidRDefault="00D7381E" w:rsidP="00DE0C3B">
      <w:pPr>
        <w:pStyle w:val="Titre1"/>
      </w:pPr>
    </w:p>
    <w:p w14:paraId="2D2C278C" w14:textId="77777777" w:rsidR="00D7381E" w:rsidRDefault="00D7381E" w:rsidP="00DE0C3B">
      <w:pPr>
        <w:pStyle w:val="Titre1"/>
      </w:pPr>
    </w:p>
    <w:p w14:paraId="2345BFE3" w14:textId="77777777" w:rsidR="00D7381E" w:rsidRDefault="00D7381E" w:rsidP="00DE0C3B">
      <w:pPr>
        <w:pStyle w:val="Titre1"/>
      </w:pPr>
    </w:p>
    <w:p w14:paraId="1B897C2E" w14:textId="77777777" w:rsidR="00D7381E" w:rsidRDefault="00D7381E" w:rsidP="00DE0C3B">
      <w:pPr>
        <w:pStyle w:val="Titre1"/>
      </w:pPr>
    </w:p>
    <w:p w14:paraId="01D84238" w14:textId="77777777" w:rsidR="00D7381E" w:rsidRDefault="00D7381E" w:rsidP="00DE0C3B">
      <w:pPr>
        <w:pStyle w:val="Titre1"/>
      </w:pPr>
    </w:p>
    <w:p w14:paraId="6D131378" w14:textId="77777777" w:rsidR="00D7381E" w:rsidRDefault="00D7381E" w:rsidP="00DE0C3B">
      <w:pPr>
        <w:pStyle w:val="Titre1"/>
      </w:pPr>
    </w:p>
    <w:p w14:paraId="72E3928C" w14:textId="77777777" w:rsidR="00D7381E" w:rsidRDefault="00D7381E" w:rsidP="00DE0C3B">
      <w:pPr>
        <w:pStyle w:val="Titre1"/>
      </w:pPr>
    </w:p>
    <w:p w14:paraId="236F532F" w14:textId="77777777" w:rsidR="00D7381E" w:rsidRDefault="00D7381E" w:rsidP="00DE0C3B">
      <w:pPr>
        <w:pStyle w:val="Titre1"/>
      </w:pPr>
    </w:p>
    <w:p w14:paraId="78A91FCD" w14:textId="77777777" w:rsidR="00D7381E" w:rsidRDefault="00D7381E" w:rsidP="00DE0C3B">
      <w:pPr>
        <w:pStyle w:val="Titre1"/>
      </w:pPr>
    </w:p>
    <w:p w14:paraId="72343078" w14:textId="77777777" w:rsidR="000D4CF1" w:rsidRPr="000D4CF1" w:rsidRDefault="000D4CF1" w:rsidP="000D4CF1"/>
    <w:p w14:paraId="163D4550" w14:textId="623A7BB8" w:rsidR="00BD0EDC" w:rsidRDefault="00BD0EDC" w:rsidP="00DE0C3B">
      <w:pPr>
        <w:pStyle w:val="Titre1"/>
      </w:pPr>
      <w:bookmarkStart w:id="0" w:name="_Toc192153772"/>
      <w:r>
        <w:lastRenderedPageBreak/>
        <w:t>Introduction</w:t>
      </w:r>
      <w:bookmarkEnd w:id="0"/>
    </w:p>
    <w:p w14:paraId="3949E55A" w14:textId="77777777" w:rsidR="00BD0EDC" w:rsidRDefault="00BD0EDC" w:rsidP="00BD0EDC"/>
    <w:p w14:paraId="55BEFBEE" w14:textId="77777777" w:rsidR="00BD0EDC" w:rsidRDefault="00BD0EDC" w:rsidP="00BD0EDC">
      <w:r>
        <w:t>Afin de réaliser mon application de manière sécurisée, efficace et structurée, j’utilise le Framework Django que l’on utilise dans mon entreprise.</w:t>
      </w:r>
    </w:p>
    <w:p w14:paraId="1AD3AEE2" w14:textId="77777777" w:rsidR="00BD0EDC" w:rsidRDefault="00BD0EDC" w:rsidP="00BD0EDC">
      <w:r>
        <w:t>Django est un Framework populaire, datant de 2005, qui permet de créer des applications robustes et sécurisées.</w:t>
      </w:r>
    </w:p>
    <w:p w14:paraId="45E8CA46" w14:textId="77777777" w:rsidR="00BD0EDC" w:rsidRDefault="00BD0EDC" w:rsidP="00BD0EDC">
      <w:r>
        <w:t>Django comprend :</w:t>
      </w:r>
    </w:p>
    <w:p w14:paraId="0EA4C5C9" w14:textId="77777777" w:rsidR="00BD0EDC" w:rsidRDefault="00BD0EDC" w:rsidP="00BD0EDC">
      <w:pPr>
        <w:numPr>
          <w:ilvl w:val="0"/>
          <w:numId w:val="2"/>
        </w:numPr>
        <w:pBdr>
          <w:top w:val="nil"/>
          <w:left w:val="nil"/>
          <w:bottom w:val="nil"/>
          <w:right w:val="nil"/>
          <w:between w:val="nil"/>
        </w:pBdr>
        <w:spacing w:after="0"/>
      </w:pPr>
      <w:r>
        <w:rPr>
          <w:color w:val="000000"/>
        </w:rPr>
        <w:t>Un moteur ORM utilisant des objets python plutôt que des requêtes SQL, ce qui simplifie l’interaction avec la base de données.</w:t>
      </w:r>
    </w:p>
    <w:p w14:paraId="62446824" w14:textId="77777777" w:rsidR="00BD0EDC" w:rsidRDefault="00BD0EDC" w:rsidP="00BD0EDC">
      <w:pPr>
        <w:numPr>
          <w:ilvl w:val="0"/>
          <w:numId w:val="2"/>
        </w:numPr>
        <w:pBdr>
          <w:top w:val="nil"/>
          <w:left w:val="nil"/>
          <w:bottom w:val="nil"/>
          <w:right w:val="nil"/>
          <w:between w:val="nil"/>
        </w:pBdr>
        <w:spacing w:after="0"/>
      </w:pPr>
      <w:r>
        <w:rPr>
          <w:color w:val="000000"/>
        </w:rPr>
        <w:t>Une interface d’administration pour gérer les données. (Notamment le CRUD).</w:t>
      </w:r>
    </w:p>
    <w:p w14:paraId="755C08CA" w14:textId="77777777" w:rsidR="00BD0EDC" w:rsidRDefault="00BD0EDC" w:rsidP="00BD0EDC">
      <w:pPr>
        <w:numPr>
          <w:ilvl w:val="0"/>
          <w:numId w:val="2"/>
        </w:numPr>
        <w:pBdr>
          <w:top w:val="nil"/>
          <w:left w:val="nil"/>
          <w:bottom w:val="nil"/>
          <w:right w:val="nil"/>
          <w:between w:val="nil"/>
        </w:pBdr>
        <w:spacing w:after="0"/>
      </w:pPr>
      <w:r>
        <w:rPr>
          <w:color w:val="000000"/>
        </w:rPr>
        <w:t xml:space="preserve">Un système de </w:t>
      </w:r>
      <w:r>
        <w:t>routage d'URL</w:t>
      </w:r>
      <w:r>
        <w:rPr>
          <w:color w:val="000000"/>
        </w:rPr>
        <w:t xml:space="preserve"> séparé de la vue.</w:t>
      </w:r>
    </w:p>
    <w:p w14:paraId="66CA13CF" w14:textId="77777777" w:rsidR="00BD0EDC" w:rsidRDefault="00BD0EDC" w:rsidP="00BD0EDC">
      <w:pPr>
        <w:numPr>
          <w:ilvl w:val="0"/>
          <w:numId w:val="2"/>
        </w:numPr>
        <w:pBdr>
          <w:top w:val="nil"/>
          <w:left w:val="nil"/>
          <w:bottom w:val="nil"/>
          <w:right w:val="nil"/>
          <w:between w:val="nil"/>
        </w:pBdr>
        <w:spacing w:after="0"/>
      </w:pPr>
      <w:r>
        <w:rPr>
          <w:color w:val="000000"/>
        </w:rPr>
        <w:t xml:space="preserve">Un système de </w:t>
      </w:r>
      <w:proofErr w:type="spellStart"/>
      <w:r>
        <w:rPr>
          <w:color w:val="000000"/>
        </w:rPr>
        <w:t>templates</w:t>
      </w:r>
      <w:proofErr w:type="spellEnd"/>
      <w:r>
        <w:rPr>
          <w:color w:val="000000"/>
        </w:rPr>
        <w:t xml:space="preserve"> HTML qui permet de séparer la logique métier (dans les vues et modèles) de l’affichage (dans les </w:t>
      </w:r>
      <w:proofErr w:type="spellStart"/>
      <w:r>
        <w:rPr>
          <w:color w:val="000000"/>
        </w:rPr>
        <w:t>templates</w:t>
      </w:r>
      <w:proofErr w:type="spellEnd"/>
      <w:r>
        <w:rPr>
          <w:color w:val="000000"/>
        </w:rPr>
        <w:t>). Il intègre également des variables, des filtres pour transformer les données et des balises pour la logique.</w:t>
      </w:r>
    </w:p>
    <w:p w14:paraId="7166D1B9" w14:textId="77777777" w:rsidR="00BD0EDC" w:rsidRDefault="00BD0EDC" w:rsidP="00BD0EDC">
      <w:pPr>
        <w:numPr>
          <w:ilvl w:val="0"/>
          <w:numId w:val="2"/>
        </w:numPr>
        <w:pBdr>
          <w:top w:val="nil"/>
          <w:left w:val="nil"/>
          <w:bottom w:val="nil"/>
          <w:right w:val="nil"/>
          <w:between w:val="nil"/>
        </w:pBdr>
      </w:pPr>
      <w:r>
        <w:rPr>
          <w:color w:val="000000"/>
        </w:rPr>
        <w:t>La sécurité intégrée avec la protection contre les vulnérabilités courantes comme :</w:t>
      </w:r>
    </w:p>
    <w:p w14:paraId="1088AB22" w14:textId="77777777" w:rsidR="00BD0EDC" w:rsidRDefault="00BD0EDC" w:rsidP="00BD0EDC">
      <w:pPr>
        <w:numPr>
          <w:ilvl w:val="0"/>
          <w:numId w:val="1"/>
        </w:numPr>
      </w:pPr>
      <w:r>
        <w:t xml:space="preserve">Les attaques XSS (Cross-Site Scripting) : Django échappe automatiquement les variables rendues dans les </w:t>
      </w:r>
      <w:proofErr w:type="spellStart"/>
      <w:r>
        <w:t>templates</w:t>
      </w:r>
      <w:proofErr w:type="spellEnd"/>
      <w:r>
        <w:t xml:space="preserve"> pour empêcher l'exécution de code malveillant.</w:t>
      </w:r>
    </w:p>
    <w:p w14:paraId="6619F3D1" w14:textId="77777777" w:rsidR="00BD0EDC" w:rsidRDefault="00BD0EDC" w:rsidP="00BD0EDC">
      <w:pPr>
        <w:numPr>
          <w:ilvl w:val="0"/>
          <w:numId w:val="1"/>
        </w:numPr>
      </w:pPr>
      <w:r>
        <w:t>Les injections SQL.</w:t>
      </w:r>
    </w:p>
    <w:p w14:paraId="0CAB892C" w14:textId="77777777" w:rsidR="00BD0EDC" w:rsidRDefault="00BD0EDC" w:rsidP="00BD0EDC">
      <w:pPr>
        <w:numPr>
          <w:ilvl w:val="0"/>
          <w:numId w:val="1"/>
        </w:numPr>
      </w:pPr>
      <w:r>
        <w:t xml:space="preserve">Les attaques CSRF (Cross-Site </w:t>
      </w:r>
      <w:proofErr w:type="spellStart"/>
      <w:r>
        <w:t>Request</w:t>
      </w:r>
      <w:proofErr w:type="spellEnd"/>
      <w:r>
        <w:t xml:space="preserve"> </w:t>
      </w:r>
      <w:proofErr w:type="spellStart"/>
      <w:r>
        <w:t>Forgery</w:t>
      </w:r>
      <w:proofErr w:type="spellEnd"/>
      <w:r>
        <w:t xml:space="preserve">) ciblent des actions qui modifient les données : Django utilise un système de jetons CSRF pour valider l'origine des requêtes POST, PUT, PATCH et DELETE. </w:t>
      </w:r>
    </w:p>
    <w:p w14:paraId="2BBA1435" w14:textId="77777777" w:rsidR="00BD0EDC" w:rsidRDefault="00BD0EDC" w:rsidP="00BD0EDC">
      <w:pPr>
        <w:numPr>
          <w:ilvl w:val="0"/>
          <w:numId w:val="1"/>
        </w:numPr>
      </w:pPr>
      <w:r>
        <w:t>Le clickjacking : Django inclut un middleware qui ajoute l'en-tête X-Frame-Options pour empêcher l'intégration des pages web dans des cadres (frames).</w:t>
      </w:r>
    </w:p>
    <w:p w14:paraId="1CA60A13" w14:textId="77777777" w:rsidR="00BD0EDC" w:rsidRDefault="00BD0EDC" w:rsidP="00BD0EDC">
      <w:pPr>
        <w:numPr>
          <w:ilvl w:val="0"/>
          <w:numId w:val="1"/>
        </w:numPr>
      </w:pPr>
      <w:r>
        <w:t>Le stockage sécurisé des mots de passe.</w:t>
      </w:r>
    </w:p>
    <w:p w14:paraId="28DD460F" w14:textId="77777777" w:rsidR="00BD0EDC" w:rsidRDefault="00BD0EDC" w:rsidP="00BD0EDC">
      <w:pPr>
        <w:numPr>
          <w:ilvl w:val="0"/>
          <w:numId w:val="3"/>
        </w:numPr>
        <w:pBdr>
          <w:top w:val="nil"/>
          <w:left w:val="nil"/>
          <w:bottom w:val="nil"/>
          <w:right w:val="nil"/>
          <w:between w:val="nil"/>
        </w:pBdr>
        <w:spacing w:after="0"/>
      </w:pPr>
      <w:r>
        <w:rPr>
          <w:color w:val="000000"/>
        </w:rPr>
        <w:t>La modularité qui permet de diviser un projet en modules réutilisables.</w:t>
      </w:r>
    </w:p>
    <w:p w14:paraId="4BD5680B" w14:textId="77777777" w:rsidR="00BD0EDC" w:rsidRDefault="00BD0EDC" w:rsidP="00BD0EDC">
      <w:pPr>
        <w:numPr>
          <w:ilvl w:val="0"/>
          <w:numId w:val="3"/>
        </w:numPr>
        <w:pBdr>
          <w:top w:val="nil"/>
          <w:left w:val="nil"/>
          <w:bottom w:val="nil"/>
          <w:right w:val="nil"/>
          <w:between w:val="nil"/>
        </w:pBdr>
      </w:pPr>
      <w:r>
        <w:rPr>
          <w:color w:val="000000"/>
        </w:rPr>
        <w:t>Un système de migration de base de données. Les migrations permettent de synchroniser facilement les changements apportés aux modèles Python avec la structure de la base de données.</w:t>
      </w:r>
    </w:p>
    <w:p w14:paraId="5505497C" w14:textId="77777777" w:rsidR="00BD0EDC" w:rsidRDefault="00BD0EDC" w:rsidP="00BD0EDC">
      <w:r>
        <w:t>Le langage utilisé est le Python car c’est celui utilisé pour appli en IA, de plus c’est celui qu’on utilise dans mon entreprise.</w:t>
      </w:r>
    </w:p>
    <w:p w14:paraId="46E0EB92" w14:textId="77777777" w:rsidR="00BD0EDC" w:rsidRDefault="00BD0EDC" w:rsidP="00BD0EDC">
      <w:r>
        <w:t>L’outil de versioning Git est utilisé pour stocker le script de l’application en ligne.</w:t>
      </w:r>
    </w:p>
    <w:p w14:paraId="3D5089B0" w14:textId="77777777" w:rsidR="00BD0EDC" w:rsidRDefault="00BD0EDC" w:rsidP="00BD0EDC"/>
    <w:p w14:paraId="71DAF421" w14:textId="77777777" w:rsidR="00BD0EDC" w:rsidRDefault="00BD0EDC" w:rsidP="00BD0EDC"/>
    <w:p w14:paraId="2DC15385" w14:textId="77777777" w:rsidR="00BD0EDC" w:rsidRDefault="00BD0EDC" w:rsidP="00BD0EDC"/>
    <w:p w14:paraId="65FC3760" w14:textId="77777777" w:rsidR="00BD0EDC" w:rsidRPr="00BD0EDC" w:rsidRDefault="00BD0EDC" w:rsidP="00BD0EDC"/>
    <w:p w14:paraId="4402CD40" w14:textId="4DAD8E6A" w:rsidR="004F0723" w:rsidRDefault="00DE0C3B" w:rsidP="00DE0C3B">
      <w:pPr>
        <w:pStyle w:val="Titre1"/>
      </w:pPr>
      <w:bookmarkStart w:id="1" w:name="_Toc192153773"/>
      <w:r>
        <w:lastRenderedPageBreak/>
        <w:t>A1. Compétence collecte de données</w:t>
      </w:r>
      <w:bookmarkEnd w:id="1"/>
    </w:p>
    <w:p w14:paraId="5C07E3BD" w14:textId="02921FD5" w:rsidR="003F2081" w:rsidRDefault="003F2081" w:rsidP="003F2081">
      <w:pPr>
        <w:pStyle w:val="Titre2"/>
      </w:pPr>
      <w:bookmarkStart w:id="2" w:name="_Toc192153774"/>
      <w:r>
        <w:t>C1. Extraction des données</w:t>
      </w:r>
      <w:bookmarkEnd w:id="2"/>
    </w:p>
    <w:p w14:paraId="537B9809" w14:textId="77777777" w:rsidR="00BD0EDC" w:rsidRDefault="00BD0EDC" w:rsidP="00BD0EDC"/>
    <w:p w14:paraId="23AD646E" w14:textId="77777777" w:rsidR="00BD0EDC" w:rsidRDefault="00BD0EDC" w:rsidP="00BD0EDC">
      <w:r>
        <w:t>Tout média numérique est susceptible d’être utilisé comme source de données, les documents bien évidemment, mais aussi les sites internet, les vidéos, les bandes sonores, les images…</w:t>
      </w:r>
    </w:p>
    <w:p w14:paraId="776934B0" w14:textId="1F1563E7" w:rsidR="00AB4840" w:rsidRDefault="00BD0EDC" w:rsidP="00AB4840">
      <w:r>
        <w:t>Afin de pouvoir en extraire des données, il faut d’abord connaître les règles de confidentialité.</w:t>
      </w:r>
    </w:p>
    <w:p w14:paraId="1A1739E1" w14:textId="77777777" w:rsidR="00AB4840" w:rsidRDefault="00AB4840" w:rsidP="00AB4840">
      <w:r>
        <w:t>Ces règles servent à protéger les données personnelles comme :</w:t>
      </w:r>
    </w:p>
    <w:p w14:paraId="08141C9F" w14:textId="77777777" w:rsidR="00AB4840" w:rsidRDefault="00AB4840" w:rsidP="00AB4840">
      <w:pPr>
        <w:numPr>
          <w:ilvl w:val="0"/>
          <w:numId w:val="5"/>
        </w:numPr>
        <w:pBdr>
          <w:top w:val="nil"/>
          <w:left w:val="nil"/>
          <w:bottom w:val="nil"/>
          <w:right w:val="nil"/>
          <w:between w:val="nil"/>
        </w:pBdr>
        <w:spacing w:after="0"/>
      </w:pPr>
      <w:r>
        <w:rPr>
          <w:color w:val="000000"/>
        </w:rPr>
        <w:t>Le nom, le prénom, l’adresse, le numéro de téléphone.</w:t>
      </w:r>
    </w:p>
    <w:p w14:paraId="069AB5DD" w14:textId="77777777" w:rsidR="00AB4840" w:rsidRDefault="00AB4840" w:rsidP="00AB4840">
      <w:pPr>
        <w:numPr>
          <w:ilvl w:val="0"/>
          <w:numId w:val="5"/>
        </w:numPr>
        <w:pBdr>
          <w:top w:val="nil"/>
          <w:left w:val="nil"/>
          <w:bottom w:val="nil"/>
          <w:right w:val="nil"/>
          <w:between w:val="nil"/>
        </w:pBdr>
        <w:spacing w:after="0"/>
      </w:pPr>
      <w:r>
        <w:rPr>
          <w:color w:val="000000"/>
        </w:rPr>
        <w:t>Les informations d'identification (numéro de carte d'identité, numéro de sécurité sociale, etc.).</w:t>
      </w:r>
    </w:p>
    <w:p w14:paraId="783F984D" w14:textId="77777777" w:rsidR="00AB4840" w:rsidRDefault="00AB4840" w:rsidP="00AB4840">
      <w:pPr>
        <w:numPr>
          <w:ilvl w:val="0"/>
          <w:numId w:val="5"/>
        </w:numPr>
        <w:pBdr>
          <w:top w:val="nil"/>
          <w:left w:val="nil"/>
          <w:bottom w:val="nil"/>
          <w:right w:val="nil"/>
          <w:between w:val="nil"/>
        </w:pBdr>
        <w:spacing w:after="0"/>
      </w:pPr>
      <w:r>
        <w:rPr>
          <w:color w:val="000000"/>
        </w:rPr>
        <w:t>Les données numériques : adresses IP, cookies, géolocalisation.</w:t>
      </w:r>
    </w:p>
    <w:p w14:paraId="3AC2CAF1" w14:textId="77777777" w:rsidR="00AB4840" w:rsidRDefault="00AB4840" w:rsidP="00AB4840">
      <w:pPr>
        <w:numPr>
          <w:ilvl w:val="0"/>
          <w:numId w:val="5"/>
        </w:numPr>
        <w:pBdr>
          <w:top w:val="nil"/>
          <w:left w:val="nil"/>
          <w:bottom w:val="nil"/>
          <w:right w:val="nil"/>
          <w:between w:val="nil"/>
        </w:pBdr>
      </w:pPr>
      <w:r>
        <w:rPr>
          <w:color w:val="000000"/>
        </w:rPr>
        <w:t>Les données sensibles : informations de santé, opinions politiques, orientation sexuelle, croyances religieuses, etc.</w:t>
      </w:r>
    </w:p>
    <w:p w14:paraId="5DF05AE3" w14:textId="77777777" w:rsidR="00AB4840" w:rsidRDefault="00AB4840" w:rsidP="00AB4840">
      <w:pPr>
        <w:ind w:left="360"/>
      </w:pPr>
      <w:r>
        <w:t>Selon la CNIL, les 7 grands principes des règles de protection des données personnelles sont les suivants :</w:t>
      </w:r>
    </w:p>
    <w:p w14:paraId="68DBA069" w14:textId="77777777" w:rsidR="00AB4840" w:rsidRDefault="00AB4840" w:rsidP="00AB4840">
      <w:pPr>
        <w:ind w:left="360"/>
      </w:pPr>
      <w:r>
        <w:rPr>
          <w:b/>
        </w:rPr>
        <w:t>Principe 1</w:t>
      </w:r>
      <w:r>
        <w:t xml:space="preserve"> : Licéité, limitation des finalités, minimisation des données </w:t>
      </w:r>
    </w:p>
    <w:p w14:paraId="4CA5D634" w14:textId="77777777" w:rsidR="00AB4840" w:rsidRDefault="00AB4840" w:rsidP="00AB4840">
      <w:pPr>
        <w:ind w:left="360"/>
      </w:pPr>
      <w:r>
        <w:t xml:space="preserve">Licéité : Les données personnelles ne doivent être collectées que pour des finalités légitimes, explicites et déterminées. </w:t>
      </w:r>
    </w:p>
    <w:p w14:paraId="11175E9D" w14:textId="77777777" w:rsidR="00AB4840" w:rsidRDefault="00AB4840" w:rsidP="00AB4840">
      <w:pPr>
        <w:ind w:left="360"/>
      </w:pPr>
      <w:r>
        <w:t xml:space="preserve">Limitation des finalités : Les données collectées ne peuvent être utilisées que pour les finalités pour lesquelles elles ont été collectées. </w:t>
      </w:r>
    </w:p>
    <w:p w14:paraId="489558B8" w14:textId="77777777" w:rsidR="00AB4840" w:rsidRDefault="00AB4840" w:rsidP="00AB4840">
      <w:pPr>
        <w:ind w:left="360"/>
      </w:pPr>
      <w:r>
        <w:t xml:space="preserve">Minimisation des données : La quantité de données collectées doit être réduite au minimum nécessaire pour atteindre les finalités déterminées. </w:t>
      </w:r>
    </w:p>
    <w:p w14:paraId="247960B7" w14:textId="77777777" w:rsidR="00AB4840" w:rsidRDefault="00AB4840" w:rsidP="00AB4840">
      <w:pPr>
        <w:ind w:left="360"/>
      </w:pPr>
      <w:r>
        <w:t xml:space="preserve">En d'autres termes, les entreprises doivent être transparentes sur la raison pour laquelle elles collectent des données et ne collecter que les informations dont elles ont réellement besoin. Les mentions légales sur votre site internet sont là pour les informer. </w:t>
      </w:r>
    </w:p>
    <w:p w14:paraId="5F800619" w14:textId="77777777" w:rsidR="00AB4840" w:rsidRDefault="00AB4840" w:rsidP="00AB4840">
      <w:pPr>
        <w:ind w:left="360"/>
      </w:pPr>
      <w:r>
        <w:rPr>
          <w:b/>
        </w:rPr>
        <w:t>Principe 2</w:t>
      </w:r>
      <w:r>
        <w:t xml:space="preserve"> : Exactitude  </w:t>
      </w:r>
    </w:p>
    <w:p w14:paraId="4D76E112" w14:textId="77777777" w:rsidR="00AB4840" w:rsidRDefault="00AB4840" w:rsidP="00AB4840">
      <w:pPr>
        <w:ind w:left="360"/>
      </w:pPr>
      <w:r>
        <w:t xml:space="preserve">Les données personnelles doivent être exactes et, si nécessaire, mises à jour. Des mesures doivent être prises pour que les données inexactes soient rectifiées ou effacées. </w:t>
      </w:r>
    </w:p>
    <w:p w14:paraId="64A55045" w14:textId="77777777" w:rsidR="00AB4840" w:rsidRDefault="00AB4840" w:rsidP="00AB4840">
      <w:pPr>
        <w:ind w:left="360"/>
      </w:pPr>
      <w:r>
        <w:t xml:space="preserve">Cela signifie que les entreprises doivent prendre des mesures pour s'assurer que les données personnelles qu'elles détiennent sont exactes et à jour. </w:t>
      </w:r>
    </w:p>
    <w:p w14:paraId="35055403" w14:textId="77777777" w:rsidR="00AB4840" w:rsidRDefault="00AB4840" w:rsidP="00AB4840">
      <w:pPr>
        <w:ind w:left="360"/>
      </w:pPr>
      <w:r>
        <w:rPr>
          <w:b/>
        </w:rPr>
        <w:t>Principe 3</w:t>
      </w:r>
      <w:r>
        <w:t xml:space="preserve"> : Limitation du traitement </w:t>
      </w:r>
    </w:p>
    <w:p w14:paraId="2874D4FA" w14:textId="77777777" w:rsidR="00AB4840" w:rsidRDefault="00AB4840" w:rsidP="00AB4840">
      <w:pPr>
        <w:ind w:left="360"/>
      </w:pPr>
      <w:r>
        <w:t xml:space="preserve">Les données personnelles ne doivent être conservées que pendant une durée proportionnelle aux finalités pour lesquelles elles sont traitées. </w:t>
      </w:r>
    </w:p>
    <w:p w14:paraId="251B4527" w14:textId="77777777" w:rsidR="00AB4840" w:rsidRDefault="00AB4840" w:rsidP="00AB4840">
      <w:pPr>
        <w:ind w:left="360"/>
      </w:pPr>
      <w:r>
        <w:t xml:space="preserve">En d'autres termes, les entreprises doivent avoir une politique claire de conservation des données et supprimer les données lorsqu'elles ne sont plus nécessaires. </w:t>
      </w:r>
    </w:p>
    <w:p w14:paraId="2238A3D7" w14:textId="77777777" w:rsidR="00AB4840" w:rsidRDefault="00AB4840" w:rsidP="00AB4840">
      <w:pPr>
        <w:ind w:left="360"/>
      </w:pPr>
      <w:r>
        <w:rPr>
          <w:b/>
        </w:rPr>
        <w:t>Principe 4</w:t>
      </w:r>
      <w:r>
        <w:t xml:space="preserve"> : Intégrité et confidentialité </w:t>
      </w:r>
    </w:p>
    <w:p w14:paraId="71F22B32" w14:textId="77777777" w:rsidR="00AB4840" w:rsidRDefault="00AB4840" w:rsidP="00AB4840">
      <w:pPr>
        <w:ind w:left="360"/>
      </w:pPr>
      <w:r>
        <w:lastRenderedPageBreak/>
        <w:t xml:space="preserve">Les données personnelles doivent être traitées de manière à garantir leur sécurité, y compris la protection contre le traitement non autorisé ou illicite et contre la perte, la destruction ou les dommages accidentels, par des mesures techniques ou organisationnelles appropriées. </w:t>
      </w:r>
    </w:p>
    <w:p w14:paraId="727010ED" w14:textId="77777777" w:rsidR="00AB4840" w:rsidRDefault="00AB4840" w:rsidP="00AB4840">
      <w:pPr>
        <w:ind w:left="360"/>
      </w:pPr>
      <w:r>
        <w:t xml:space="preserve">Cela signifie que les entreprises doivent mettre en place des mesures de sécurité adéquates pour protéger les données personnelles contre les accès non autorisés, les utilisations abusives et les pertes accidentelles. </w:t>
      </w:r>
    </w:p>
    <w:p w14:paraId="5046465D" w14:textId="77777777" w:rsidR="00AB4840" w:rsidRDefault="00AB4840" w:rsidP="00AB4840">
      <w:pPr>
        <w:ind w:left="360"/>
      </w:pPr>
      <w:r>
        <w:rPr>
          <w:b/>
        </w:rPr>
        <w:t>Principe 5</w:t>
      </w:r>
      <w:r>
        <w:t xml:space="preserve"> : Responsabilisation </w:t>
      </w:r>
    </w:p>
    <w:p w14:paraId="330637C6" w14:textId="77777777" w:rsidR="00AB4840" w:rsidRDefault="00AB4840" w:rsidP="00AB4840">
      <w:pPr>
        <w:ind w:left="360"/>
      </w:pPr>
      <w:r>
        <w:t xml:space="preserve">Le responsable du traitement est responsable du respect des principes susmentionnés et doit être en mesure de démontrer sa conformité. </w:t>
      </w:r>
    </w:p>
    <w:p w14:paraId="1096868B" w14:textId="77777777" w:rsidR="00AB4840" w:rsidRDefault="00AB4840" w:rsidP="00AB4840">
      <w:pPr>
        <w:ind w:left="360"/>
      </w:pPr>
      <w:r>
        <w:t xml:space="preserve">Cela signifie que les entreprises doivent désigner un responsable de la protection des données (DPO) qui sera responsable de la mise en œuvre et du respect du RGPD. </w:t>
      </w:r>
    </w:p>
    <w:p w14:paraId="79B42D47" w14:textId="77777777" w:rsidR="00AB4840" w:rsidRDefault="00AB4840" w:rsidP="00AB4840">
      <w:pPr>
        <w:ind w:left="360"/>
      </w:pPr>
      <w:r>
        <w:rPr>
          <w:b/>
        </w:rPr>
        <w:t>Principe 6</w:t>
      </w:r>
      <w:r>
        <w:t xml:space="preserve"> : Respect des droits des personnes  </w:t>
      </w:r>
    </w:p>
    <w:p w14:paraId="1039F222" w14:textId="77777777" w:rsidR="00AB4840" w:rsidRDefault="00AB4840" w:rsidP="00AB4840">
      <w:pPr>
        <w:ind w:left="360"/>
      </w:pPr>
      <w:r>
        <w:t xml:space="preserve">Les personnes ont le droit d'accéder à leurs données personnelles, de les rectifier, de les effacer, de limiter leur traitement, de s'opposer à leur traitement et de les transférer. </w:t>
      </w:r>
    </w:p>
    <w:p w14:paraId="1A0AC737" w14:textId="77777777" w:rsidR="00AB4840" w:rsidRDefault="00AB4840" w:rsidP="00AB4840">
      <w:pPr>
        <w:ind w:left="360"/>
      </w:pPr>
      <w:r>
        <w:t xml:space="preserve">En d'autres termes, les entreprises doivent informer leurs clients de leurs droits en matière de protection des données et leur permettre d'exercer ces droits facilement. </w:t>
      </w:r>
    </w:p>
    <w:p w14:paraId="2A8939AF" w14:textId="77777777" w:rsidR="00AB4840" w:rsidRDefault="00AB4840" w:rsidP="00AB4840">
      <w:pPr>
        <w:ind w:left="360"/>
      </w:pPr>
      <w:r>
        <w:rPr>
          <w:b/>
        </w:rPr>
        <w:t>Principe 7</w:t>
      </w:r>
      <w:r>
        <w:t xml:space="preserve"> : Protection des données dès la conception et par défaut : </w:t>
      </w:r>
    </w:p>
    <w:p w14:paraId="6D76CAF5" w14:textId="77777777" w:rsidR="00AB4840" w:rsidRDefault="00AB4840" w:rsidP="00AB4840">
      <w:pPr>
        <w:ind w:left="360"/>
      </w:pPr>
      <w:r>
        <w:t xml:space="preserve">Le responsable du traitement doit mettre en œuvre des mesures techniques et organisationnelles appropriées pour protéger les données personnelles dès la conception du traitement et tout au long des produits et services.  </w:t>
      </w:r>
    </w:p>
    <w:p w14:paraId="015517C9" w14:textId="77777777" w:rsidR="00AB4840" w:rsidRDefault="00AB4840" w:rsidP="00AB4840">
      <w:pPr>
        <w:ind w:left="360"/>
      </w:pPr>
      <w:r>
        <w:t>Cela signifie que les entreprises doivent intégrer le traitement des données dans leur stratégie globale d'entreprise.</w:t>
      </w:r>
    </w:p>
    <w:p w14:paraId="387E3A62" w14:textId="77777777" w:rsidR="00AB4840" w:rsidRDefault="00AB4840" w:rsidP="00AB4840">
      <w:pPr>
        <w:ind w:left="360"/>
      </w:pPr>
      <w:r>
        <w:t xml:space="preserve">Compétence validée : </w:t>
      </w:r>
      <w:r w:rsidRPr="002A7FA5">
        <w:t>Rédaction ou mise à jour du registre des traitements de données personnelles en vue de la mise en conformité de la base de données avec le RGPD.</w:t>
      </w:r>
    </w:p>
    <w:p w14:paraId="5D929C90" w14:textId="77777777" w:rsidR="00AB4840" w:rsidRDefault="00AB4840" w:rsidP="00AB4840">
      <w:pPr>
        <w:ind w:left="360"/>
      </w:pPr>
      <w:r>
        <w:t>Ensuite, il existe également des contraintes lors de l’extraction des données :</w:t>
      </w:r>
    </w:p>
    <w:p w14:paraId="4041497F" w14:textId="77777777" w:rsidR="00BD0EDC" w:rsidRDefault="00BD0EDC" w:rsidP="00BD0EDC"/>
    <w:p w14:paraId="0423AAA2" w14:textId="77777777" w:rsidR="00B37AC6" w:rsidRDefault="00B37AC6" w:rsidP="00B37AC6">
      <w:pPr>
        <w:pStyle w:val="Titre3"/>
        <w:numPr>
          <w:ilvl w:val="0"/>
          <w:numId w:val="6"/>
        </w:numPr>
        <w:ind w:left="1440"/>
      </w:pPr>
      <w:bookmarkStart w:id="3" w:name="_Toc192071159"/>
      <w:bookmarkStart w:id="4" w:name="_Toc192153775"/>
      <w:r>
        <w:t>Collecte des données</w:t>
      </w:r>
      <w:bookmarkEnd w:id="3"/>
      <w:bookmarkEnd w:id="4"/>
    </w:p>
    <w:p w14:paraId="6755C53E" w14:textId="77777777" w:rsidR="00B37AC6" w:rsidRDefault="00B37AC6" w:rsidP="00B37AC6"/>
    <w:p w14:paraId="607CC4CC" w14:textId="77777777" w:rsidR="00B37AC6" w:rsidRDefault="00B37AC6" w:rsidP="00B37AC6">
      <w:pPr>
        <w:ind w:firstLine="360"/>
      </w:pPr>
      <w:r>
        <w:t>Comme indiqué dans l’introduction, il existe différents types de données outre les différents médias, un même type de source peut avoir plusieurs supports, par exemple ils peuvent être en format texte, JSON, CSV, base de données relationnelles… Ainsi, les méthodes d’extraction sont différentes et peuvent nécessiter du prétraitement comme pour les PDF afin d’avoir des données propres.</w:t>
      </w:r>
    </w:p>
    <w:p w14:paraId="2D96A7D1" w14:textId="77777777" w:rsidR="00B37AC6" w:rsidRDefault="00B37AC6" w:rsidP="00B37AC6">
      <w:pPr>
        <w:ind w:firstLine="360"/>
      </w:pPr>
      <w:r>
        <w:t xml:space="preserve">Ces méthodes d’extraction peuvent avoir des limites, comme lors du </w:t>
      </w:r>
      <w:proofErr w:type="spellStart"/>
      <w:r>
        <w:t>Scraping</w:t>
      </w:r>
      <w:proofErr w:type="spellEnd"/>
      <w:r>
        <w:t xml:space="preserve"> (extraction de données depuis une page web) où le nombre de requêtes peut être limité, le téléchargement de fichier là aussi peut être limité ou également l’accès à des bases de données protégées par mot de passe. Il peut également y avoir des problèmes de collecte dû au réseau ou bien à la limitation imposée selon la région du monde où se trouve l’utilisateur ou bien les données.</w:t>
      </w:r>
    </w:p>
    <w:p w14:paraId="07B0D160" w14:textId="77777777" w:rsidR="00B37AC6" w:rsidRDefault="00B37AC6" w:rsidP="00B37AC6">
      <w:pPr>
        <w:ind w:firstLine="360"/>
      </w:pPr>
      <w:r>
        <w:lastRenderedPageBreak/>
        <w:t>Certaines données sont très volumineuses et imposent des contraintes au niveau de l’espace de stockage et la mémoire, nécessitant des ressources informatiques importantes et des optimisations de traitement.</w:t>
      </w:r>
    </w:p>
    <w:p w14:paraId="255CF830" w14:textId="77777777" w:rsidR="00B37AC6" w:rsidRDefault="00B37AC6" w:rsidP="00B37AC6">
      <w:r>
        <w:t xml:space="preserve">Compétence validée : </w:t>
      </w:r>
      <w:r w:rsidRPr="009F7C1C">
        <w:t>Identification des contraintes techniques propres aux sources de données</w:t>
      </w:r>
      <w:r>
        <w:t>.</w:t>
      </w:r>
    </w:p>
    <w:p w14:paraId="7AAA18A2" w14:textId="77777777" w:rsidR="00B37AC6" w:rsidRDefault="00B37AC6" w:rsidP="00B37AC6"/>
    <w:p w14:paraId="6A7FFED4" w14:textId="77777777" w:rsidR="00B37AC6" w:rsidRDefault="00B37AC6" w:rsidP="00B37AC6">
      <w:pPr>
        <w:pStyle w:val="Titre3"/>
        <w:numPr>
          <w:ilvl w:val="0"/>
          <w:numId w:val="6"/>
        </w:numPr>
        <w:ind w:left="1440"/>
      </w:pPr>
      <w:bookmarkStart w:id="5" w:name="_Toc192071160"/>
      <w:bookmarkStart w:id="6" w:name="_Toc192153776"/>
      <w:r>
        <w:t>Spécification techniques relatifs à l’extraction des données</w:t>
      </w:r>
      <w:bookmarkEnd w:id="5"/>
      <w:bookmarkEnd w:id="6"/>
    </w:p>
    <w:p w14:paraId="4B5FEE25" w14:textId="77777777" w:rsidR="00B37AC6" w:rsidRDefault="00B37AC6" w:rsidP="00B37AC6"/>
    <w:p w14:paraId="3A3FE732" w14:textId="77777777" w:rsidR="00B37AC6" w:rsidRDefault="00B37AC6" w:rsidP="00B37AC6">
      <w:r>
        <w:t>L’objectif du projet est de réaliser une application utilisant les données médicales du site : pubmed.ncbi.nlm.nih.gov afin de poser des questions techniques sur ces données et d’obtenir des réponses en langage naturel ainsi que les sources ayant servis à produire ces réponses.</w:t>
      </w:r>
    </w:p>
    <w:p w14:paraId="40953644" w14:textId="77777777" w:rsidR="00B37AC6" w:rsidRDefault="00B37AC6" w:rsidP="00B37AC6"/>
    <w:p w14:paraId="374FA505" w14:textId="624F87EC" w:rsidR="00B37AC6" w:rsidRPr="00A10256" w:rsidRDefault="00B37AC6" w:rsidP="00A10256">
      <w:pPr>
        <w:pStyle w:val="Titre4"/>
        <w:rPr>
          <w:rStyle w:val="Accentuationintense"/>
          <w:i/>
          <w:iCs/>
        </w:rPr>
      </w:pPr>
      <w:proofErr w:type="spellStart"/>
      <w:r w:rsidRPr="00A10256">
        <w:rPr>
          <w:rStyle w:val="Accentuationintense"/>
          <w:i/>
          <w:iCs/>
        </w:rPr>
        <w:t>Pubmed</w:t>
      </w:r>
      <w:proofErr w:type="spellEnd"/>
    </w:p>
    <w:p w14:paraId="057A9440" w14:textId="77777777" w:rsidR="00B37AC6" w:rsidRDefault="00B37AC6" w:rsidP="00B37AC6"/>
    <w:p w14:paraId="4A961026" w14:textId="77777777" w:rsidR="00B37AC6" w:rsidRDefault="00B37AC6" w:rsidP="00B37AC6">
      <w:r>
        <w:t xml:space="preserve">PubMed (pubmed.ncbi.nlm.nih.gov) est une ressource utilisée pour la recherche biomédicale et scientifique offrant un accès gratuit à une vaste base de données de références et de résumés d'articles scientifiques. Gérée par la National Library of </w:t>
      </w:r>
      <w:proofErr w:type="spellStart"/>
      <w:r>
        <w:t>Medicine</w:t>
      </w:r>
      <w:proofErr w:type="spellEnd"/>
      <w:r>
        <w:t xml:space="preserve"> (NLM) des États-Unis, cette plateforme regroupe des millions de publications provenant de revues spécialisées, couvrant des domaines tels que la médecine, la biologie, la pharmacologie et bien plus encore. </w:t>
      </w:r>
    </w:p>
    <w:p w14:paraId="79F664C8" w14:textId="77777777" w:rsidR="00B37AC6" w:rsidRDefault="00B37AC6" w:rsidP="00B37AC6">
      <w:r>
        <w:t xml:space="preserve">Cette source de donnée est une des sources de données utilisées par l’entreprise dans laquelle j’effectue mon alternance : Data Observer, car elle contient les publications des professionnels et des groupes de professionnels de santé. Un des principaux objectifs de l’entreprise étant justement d’identifier ces professionnels et ces groupes de professionnels par rapport à leurs publications. Si deux professionnels par exemple on les mêmes noms et prénoms on doit pouvoir identifier qui </w:t>
      </w:r>
      <w:proofErr w:type="spellStart"/>
      <w:r>
        <w:t>à</w:t>
      </w:r>
      <w:proofErr w:type="spellEnd"/>
      <w:r>
        <w:t xml:space="preserve"> produit quoi et pour ça, on utilise leurs affiliations (les établissements dans lesquels ils sont travaillés), les postes qu’ils ont occupés, les villes où ils ont travaillé, les personnes avec qui ils ont travaillés…</w:t>
      </w:r>
    </w:p>
    <w:p w14:paraId="7C854AD5" w14:textId="77777777" w:rsidR="00B37AC6" w:rsidRDefault="00B37AC6" w:rsidP="00B37AC6">
      <w:r>
        <w:t>J’ai également choisi cette source de donnée car dans l’ensemble elle est bien structurée : les titres, abstracts, auteurs et affiliations… sont très souvent identifié par les mêmes balises html ce qui en facilitent grandement l’extraction. De plus, comme précisé dans le premier paragraphe, il s’agit de résumés ce qui simplifie le traitement des données lorsque l’on va vouloir les interroger.</w:t>
      </w:r>
    </w:p>
    <w:p w14:paraId="2094C916" w14:textId="77777777" w:rsidR="00B37AC6" w:rsidRDefault="00B37AC6" w:rsidP="00B37AC6">
      <w:r>
        <w:t>La veille est effectuée tout au long du rapport.</w:t>
      </w:r>
    </w:p>
    <w:p w14:paraId="06F326A4" w14:textId="77777777" w:rsidR="00B37AC6" w:rsidRDefault="00B37AC6" w:rsidP="00B37AC6">
      <w:r>
        <w:t xml:space="preserve">Compétence validée : </w:t>
      </w:r>
      <w:r w:rsidRPr="00872430">
        <w:t>Organiser et réaliser une veille technique et réglementaire en animant le travail collectif de sélection des sources, de collecte, de traitement et de partage des informations afin de formuler des recommandations pour le projet toujours en phase avec l’état de l’art</w:t>
      </w:r>
      <w:r>
        <w:t>.</w:t>
      </w:r>
    </w:p>
    <w:p w14:paraId="17C1C338" w14:textId="77777777" w:rsidR="00E477BE" w:rsidRDefault="00E477BE" w:rsidP="00E477BE">
      <w:pPr>
        <w:keepNext/>
      </w:pPr>
      <w:r w:rsidRPr="00E477BE">
        <w:lastRenderedPageBreak/>
        <w:drawing>
          <wp:inline distT="0" distB="0" distL="0" distR="0" wp14:anchorId="7053076D" wp14:editId="119C9E6A">
            <wp:extent cx="5760720" cy="4305300"/>
            <wp:effectExtent l="0" t="0" r="0" b="0"/>
            <wp:docPr id="160722458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224584" name=""/>
                    <pic:cNvPicPr/>
                  </pic:nvPicPr>
                  <pic:blipFill>
                    <a:blip r:embed="rId10"/>
                    <a:stretch>
                      <a:fillRect/>
                    </a:stretch>
                  </pic:blipFill>
                  <pic:spPr>
                    <a:xfrm>
                      <a:off x="0" y="0"/>
                      <a:ext cx="5760720" cy="4305300"/>
                    </a:xfrm>
                    <a:prstGeom prst="rect">
                      <a:avLst/>
                    </a:prstGeom>
                  </pic:spPr>
                </pic:pic>
              </a:graphicData>
            </a:graphic>
          </wp:inline>
        </w:drawing>
      </w:r>
    </w:p>
    <w:p w14:paraId="68FEA14A" w14:textId="1709DEB6" w:rsidR="00E477BE" w:rsidRDefault="00E477BE" w:rsidP="00E477BE">
      <w:pPr>
        <w:pStyle w:val="Lgende"/>
        <w:ind w:left="2124" w:firstLine="708"/>
      </w:pPr>
      <w:r>
        <w:t xml:space="preserve">Figure </w:t>
      </w:r>
      <w:fldSimple w:instr=" SEQ Figure \* ARABIC ">
        <w:r w:rsidR="006D77DB">
          <w:rPr>
            <w:noProof/>
          </w:rPr>
          <w:t>1</w:t>
        </w:r>
      </w:fldSimple>
      <w:r>
        <w:t xml:space="preserve">. Extrait d'un article </w:t>
      </w:r>
      <w:proofErr w:type="spellStart"/>
      <w:r>
        <w:t>Pubmed</w:t>
      </w:r>
      <w:proofErr w:type="spellEnd"/>
      <w:r w:rsidR="00EF53BE">
        <w:t xml:space="preserve"> : </w:t>
      </w:r>
      <w:r w:rsidR="00EF53BE" w:rsidRPr="00EF53BE">
        <w:t>https://pubmed.ncbi.nlm.nih.gov/30920776/</w:t>
      </w:r>
    </w:p>
    <w:p w14:paraId="0787B8C9" w14:textId="77777777" w:rsidR="00E477BE" w:rsidRDefault="00E477BE" w:rsidP="00B37AC6"/>
    <w:p w14:paraId="391E064B" w14:textId="77777777" w:rsidR="00B37AC6" w:rsidRDefault="00B37AC6" w:rsidP="00B37AC6">
      <w:pPr>
        <w:pStyle w:val="Titre4"/>
        <w:numPr>
          <w:ilvl w:val="0"/>
          <w:numId w:val="7"/>
        </w:numPr>
        <w:ind w:left="1080"/>
      </w:pPr>
      <w:r>
        <w:t xml:space="preserve">Extraction des données </w:t>
      </w:r>
      <w:proofErr w:type="spellStart"/>
      <w:r>
        <w:t>pubmed</w:t>
      </w:r>
      <w:proofErr w:type="spellEnd"/>
    </w:p>
    <w:p w14:paraId="4FE4453C" w14:textId="77777777" w:rsidR="00B37AC6" w:rsidRDefault="00B37AC6" w:rsidP="00B37AC6"/>
    <w:p w14:paraId="0340EE69" w14:textId="77777777" w:rsidR="00B37AC6" w:rsidRDefault="00B37AC6" w:rsidP="00B37AC6">
      <w:r>
        <w:t>Pour extraire les données depuis le site PubMed, j’ai identifié trois outils :</w:t>
      </w:r>
    </w:p>
    <w:p w14:paraId="6D06DCED" w14:textId="77777777" w:rsidR="00B37AC6" w:rsidRDefault="00B37AC6" w:rsidP="00B37AC6">
      <w:pPr>
        <w:numPr>
          <w:ilvl w:val="0"/>
          <w:numId w:val="16"/>
        </w:numPr>
        <w:pBdr>
          <w:top w:val="nil"/>
          <w:left w:val="nil"/>
          <w:bottom w:val="nil"/>
          <w:right w:val="nil"/>
          <w:between w:val="nil"/>
        </w:pBdr>
        <w:spacing w:after="0"/>
      </w:pPr>
      <w:proofErr w:type="spellStart"/>
      <w:r>
        <w:rPr>
          <w:b/>
          <w:color w:val="000000"/>
        </w:rPr>
        <w:t>Scrapy</w:t>
      </w:r>
      <w:proofErr w:type="spellEnd"/>
      <w:r>
        <w:rPr>
          <w:color w:val="000000"/>
        </w:rPr>
        <w:t xml:space="preserve"> qui est un Framework complet pour le </w:t>
      </w:r>
      <w:proofErr w:type="spellStart"/>
      <w:r>
        <w:rPr>
          <w:color w:val="000000"/>
        </w:rPr>
        <w:t>scraping</w:t>
      </w:r>
      <w:proofErr w:type="spellEnd"/>
      <w:r>
        <w:rPr>
          <w:color w:val="000000"/>
        </w:rPr>
        <w:t xml:space="preserve"> web.</w:t>
      </w:r>
    </w:p>
    <w:p w14:paraId="3B566570" w14:textId="77777777" w:rsidR="00B37AC6" w:rsidRDefault="00B37AC6" w:rsidP="00B37AC6">
      <w:pPr>
        <w:numPr>
          <w:ilvl w:val="0"/>
          <w:numId w:val="16"/>
        </w:numPr>
        <w:pBdr>
          <w:top w:val="nil"/>
          <w:left w:val="nil"/>
          <w:bottom w:val="nil"/>
          <w:right w:val="nil"/>
          <w:between w:val="nil"/>
        </w:pBdr>
        <w:spacing w:after="0"/>
      </w:pPr>
      <w:proofErr w:type="spellStart"/>
      <w:r>
        <w:rPr>
          <w:b/>
          <w:color w:val="000000"/>
        </w:rPr>
        <w:t>Beautiful</w:t>
      </w:r>
      <w:proofErr w:type="spellEnd"/>
      <w:r>
        <w:rPr>
          <w:b/>
          <w:color w:val="000000"/>
        </w:rPr>
        <w:t xml:space="preserve"> </w:t>
      </w:r>
      <w:proofErr w:type="spellStart"/>
      <w:r>
        <w:rPr>
          <w:b/>
          <w:color w:val="000000"/>
        </w:rPr>
        <w:t>Soup</w:t>
      </w:r>
      <w:proofErr w:type="spellEnd"/>
      <w:r>
        <w:rPr>
          <w:color w:val="000000"/>
        </w:rPr>
        <w:t xml:space="preserve"> qui est une bibliothèque axée sur la manipulation de l</w:t>
      </w:r>
      <w:r>
        <w:t xml:space="preserve">’HTML </w:t>
      </w:r>
    </w:p>
    <w:p w14:paraId="7C7E5579" w14:textId="77777777" w:rsidR="00B37AC6" w:rsidRDefault="00B37AC6" w:rsidP="00B37AC6">
      <w:pPr>
        <w:numPr>
          <w:ilvl w:val="0"/>
          <w:numId w:val="16"/>
        </w:numPr>
        <w:pBdr>
          <w:top w:val="nil"/>
          <w:left w:val="nil"/>
          <w:bottom w:val="nil"/>
          <w:right w:val="nil"/>
          <w:between w:val="nil"/>
        </w:pBdr>
        <w:rPr>
          <w:b/>
          <w:color w:val="000000"/>
        </w:rPr>
      </w:pPr>
      <w:r>
        <w:rPr>
          <w:b/>
          <w:color w:val="000000"/>
        </w:rPr>
        <w:t xml:space="preserve">L’api PubMed </w:t>
      </w:r>
      <w:r>
        <w:rPr>
          <w:color w:val="000000"/>
        </w:rPr>
        <w:t>qui permet de récupérer les différentes données, d’effectuer des recherches basées sur des mots-clés, des termes MeSH (</w:t>
      </w:r>
      <w:proofErr w:type="spellStart"/>
      <w:r>
        <w:rPr>
          <w:color w:val="000000"/>
        </w:rPr>
        <w:t>Medical</w:t>
      </w:r>
      <w:proofErr w:type="spellEnd"/>
      <w:r>
        <w:rPr>
          <w:color w:val="000000"/>
        </w:rPr>
        <w:t xml:space="preserve"> </w:t>
      </w:r>
      <w:proofErr w:type="spellStart"/>
      <w:r>
        <w:rPr>
          <w:color w:val="000000"/>
        </w:rPr>
        <w:t>Subject</w:t>
      </w:r>
      <w:proofErr w:type="spellEnd"/>
      <w:r>
        <w:rPr>
          <w:color w:val="000000"/>
        </w:rPr>
        <w:t xml:space="preserve"> </w:t>
      </w:r>
      <w:proofErr w:type="spellStart"/>
      <w:r>
        <w:rPr>
          <w:color w:val="000000"/>
        </w:rPr>
        <w:t>Headings</w:t>
      </w:r>
      <w:proofErr w:type="spellEnd"/>
      <w:r>
        <w:rPr>
          <w:color w:val="000000"/>
        </w:rPr>
        <w:t>), ou des identifiants uniques (comme les PMID). Les résultats sont donnés sous format JSON ou XML.</w:t>
      </w:r>
    </w:p>
    <w:p w14:paraId="15A1F05B" w14:textId="77777777" w:rsidR="00B37AC6" w:rsidRDefault="00B37AC6" w:rsidP="00B37AC6">
      <w:pPr>
        <w:rPr>
          <w:b/>
        </w:rPr>
      </w:pPr>
    </w:p>
    <w:p w14:paraId="008E8E08" w14:textId="77777777" w:rsidR="00B37AC6" w:rsidRDefault="00B37AC6" w:rsidP="00B37AC6">
      <w:r>
        <w:t xml:space="preserve">L’extraction des données d’intérêts étant simple et l’utilisant déjà en entreprise j’ai choisi d’utiliser </w:t>
      </w:r>
      <w:proofErr w:type="spellStart"/>
      <w:r>
        <w:t>Beautiful</w:t>
      </w:r>
      <w:proofErr w:type="spellEnd"/>
      <w:r>
        <w:t xml:space="preserve"> </w:t>
      </w:r>
      <w:proofErr w:type="spellStart"/>
      <w:r>
        <w:t>Soup</w:t>
      </w:r>
      <w:proofErr w:type="spellEnd"/>
      <w:r>
        <w:t xml:space="preserve"> </w:t>
      </w:r>
    </w:p>
    <w:p w14:paraId="77EB7A81" w14:textId="77777777" w:rsidR="00B37AC6" w:rsidRDefault="00B37AC6" w:rsidP="00B37AC6">
      <w:r>
        <w:t xml:space="preserve">J’ai choisi d’extraire les données de deux maladies : multiple </w:t>
      </w:r>
      <w:proofErr w:type="spellStart"/>
      <w:r>
        <w:t>sclérosis</w:t>
      </w:r>
      <w:proofErr w:type="spellEnd"/>
      <w:r>
        <w:t xml:space="preserve"> (une maladie qui revient souvent dans les données de l’entreprise) et herpès </w:t>
      </w:r>
      <w:proofErr w:type="spellStart"/>
      <w:r>
        <w:t>zoïster</w:t>
      </w:r>
      <w:proofErr w:type="spellEnd"/>
      <w:r>
        <w:t xml:space="preserve"> (une autre maladie pour alimenter la base de données mais dont le contenu était plus limité) sur la période 2024. Pour ce faire, j’ai scraper les liens de toutes les pages web traitant de ces deux maladies et j’ai scraper le contenu des articles associés à savoir :</w:t>
      </w:r>
    </w:p>
    <w:p w14:paraId="1FC7B083" w14:textId="77777777" w:rsidR="00B37AC6" w:rsidRDefault="00B37AC6" w:rsidP="00B37AC6">
      <w:pPr>
        <w:numPr>
          <w:ilvl w:val="0"/>
          <w:numId w:val="17"/>
        </w:numPr>
        <w:pBdr>
          <w:top w:val="nil"/>
          <w:left w:val="nil"/>
          <w:bottom w:val="nil"/>
          <w:right w:val="nil"/>
          <w:between w:val="nil"/>
        </w:pBdr>
        <w:spacing w:after="0"/>
      </w:pPr>
      <w:r>
        <w:rPr>
          <w:color w:val="000000"/>
        </w:rPr>
        <w:t>Le titre de la revue dans laquelle un article est publié</w:t>
      </w:r>
    </w:p>
    <w:p w14:paraId="4ACB442B" w14:textId="77777777" w:rsidR="00B37AC6" w:rsidRDefault="00B37AC6" w:rsidP="00B37AC6">
      <w:pPr>
        <w:numPr>
          <w:ilvl w:val="0"/>
          <w:numId w:val="17"/>
        </w:numPr>
        <w:pBdr>
          <w:top w:val="nil"/>
          <w:left w:val="nil"/>
          <w:bottom w:val="nil"/>
          <w:right w:val="nil"/>
          <w:between w:val="nil"/>
        </w:pBdr>
        <w:spacing w:after="0"/>
      </w:pPr>
      <w:r>
        <w:rPr>
          <w:color w:val="000000"/>
        </w:rPr>
        <w:lastRenderedPageBreak/>
        <w:t>La date de publication de l’article</w:t>
      </w:r>
    </w:p>
    <w:p w14:paraId="7302F066" w14:textId="77777777" w:rsidR="00B37AC6" w:rsidRDefault="00B37AC6" w:rsidP="00B37AC6">
      <w:pPr>
        <w:numPr>
          <w:ilvl w:val="0"/>
          <w:numId w:val="17"/>
        </w:numPr>
        <w:pBdr>
          <w:top w:val="nil"/>
          <w:left w:val="nil"/>
          <w:bottom w:val="nil"/>
          <w:right w:val="nil"/>
          <w:between w:val="nil"/>
        </w:pBdr>
        <w:spacing w:after="0"/>
      </w:pPr>
      <w:r>
        <w:rPr>
          <w:color w:val="000000"/>
        </w:rPr>
        <w:t>Le titre de l’article</w:t>
      </w:r>
    </w:p>
    <w:p w14:paraId="52CD5D88" w14:textId="77777777" w:rsidR="00B37AC6" w:rsidRDefault="00B37AC6" w:rsidP="00B37AC6">
      <w:pPr>
        <w:numPr>
          <w:ilvl w:val="0"/>
          <w:numId w:val="17"/>
        </w:numPr>
        <w:pBdr>
          <w:top w:val="nil"/>
          <w:left w:val="nil"/>
          <w:bottom w:val="nil"/>
          <w:right w:val="nil"/>
          <w:between w:val="nil"/>
        </w:pBdr>
        <w:spacing w:after="0"/>
      </w:pPr>
      <w:r>
        <w:rPr>
          <w:color w:val="000000"/>
        </w:rPr>
        <w:t>Le résumé de l’article</w:t>
      </w:r>
    </w:p>
    <w:p w14:paraId="2B8A1A93" w14:textId="77777777" w:rsidR="00B37AC6" w:rsidRDefault="00B37AC6" w:rsidP="00B37AC6">
      <w:pPr>
        <w:numPr>
          <w:ilvl w:val="0"/>
          <w:numId w:val="17"/>
        </w:numPr>
        <w:pBdr>
          <w:top w:val="nil"/>
          <w:left w:val="nil"/>
          <w:bottom w:val="nil"/>
          <w:right w:val="nil"/>
          <w:between w:val="nil"/>
        </w:pBdr>
        <w:spacing w:after="0"/>
      </w:pPr>
      <w:proofErr w:type="spellStart"/>
      <w:r>
        <w:rPr>
          <w:color w:val="000000"/>
        </w:rPr>
        <w:t>L’id</w:t>
      </w:r>
      <w:proofErr w:type="spellEnd"/>
      <w:r>
        <w:rPr>
          <w:color w:val="000000"/>
        </w:rPr>
        <w:t xml:space="preserve"> </w:t>
      </w:r>
      <w:proofErr w:type="spellStart"/>
      <w:r>
        <w:rPr>
          <w:color w:val="000000"/>
        </w:rPr>
        <w:t>pubmed</w:t>
      </w:r>
      <w:proofErr w:type="spellEnd"/>
      <w:r>
        <w:rPr>
          <w:color w:val="000000"/>
        </w:rPr>
        <w:t xml:space="preserve"> de l’article</w:t>
      </w:r>
    </w:p>
    <w:p w14:paraId="6C2A5004" w14:textId="77777777" w:rsidR="00B37AC6" w:rsidRDefault="00B37AC6" w:rsidP="00B37AC6">
      <w:pPr>
        <w:numPr>
          <w:ilvl w:val="0"/>
          <w:numId w:val="17"/>
        </w:numPr>
        <w:pBdr>
          <w:top w:val="nil"/>
          <w:left w:val="nil"/>
          <w:bottom w:val="nil"/>
          <w:right w:val="nil"/>
          <w:between w:val="nil"/>
        </w:pBdr>
        <w:spacing w:after="0"/>
      </w:pPr>
      <w:r>
        <w:rPr>
          <w:color w:val="000000"/>
        </w:rPr>
        <w:t xml:space="preserve">Le </w:t>
      </w:r>
      <w:proofErr w:type="spellStart"/>
      <w:r>
        <w:rPr>
          <w:color w:val="000000"/>
        </w:rPr>
        <w:t>doi</w:t>
      </w:r>
      <w:proofErr w:type="spellEnd"/>
      <w:r>
        <w:rPr>
          <w:color w:val="000000"/>
        </w:rPr>
        <w:t xml:space="preserve"> (Digital Object Identifier) permettant d’identifier et de localiser du contenu numérique.</w:t>
      </w:r>
    </w:p>
    <w:p w14:paraId="2E4CA8C2" w14:textId="77777777" w:rsidR="00B37AC6" w:rsidRDefault="00B37AC6" w:rsidP="00B37AC6">
      <w:pPr>
        <w:numPr>
          <w:ilvl w:val="0"/>
          <w:numId w:val="17"/>
        </w:numPr>
        <w:pBdr>
          <w:top w:val="nil"/>
          <w:left w:val="nil"/>
          <w:bottom w:val="nil"/>
          <w:right w:val="nil"/>
          <w:between w:val="nil"/>
        </w:pBdr>
        <w:spacing w:after="0"/>
      </w:pPr>
      <w:r>
        <w:rPr>
          <w:color w:val="000000"/>
        </w:rPr>
        <w:t xml:space="preserve">Le </w:t>
      </w:r>
      <w:proofErr w:type="spellStart"/>
      <w:r>
        <w:rPr>
          <w:color w:val="000000"/>
        </w:rPr>
        <w:t>disclosure</w:t>
      </w:r>
      <w:proofErr w:type="spellEnd"/>
      <w:r>
        <w:rPr>
          <w:color w:val="000000"/>
        </w:rPr>
        <w:t xml:space="preserve"> indiquant les éventuels conflits d’intérêts.</w:t>
      </w:r>
    </w:p>
    <w:p w14:paraId="4DF2E554" w14:textId="77777777" w:rsidR="00B37AC6" w:rsidRDefault="00B37AC6" w:rsidP="00B37AC6">
      <w:pPr>
        <w:numPr>
          <w:ilvl w:val="0"/>
          <w:numId w:val="17"/>
        </w:numPr>
        <w:pBdr>
          <w:top w:val="nil"/>
          <w:left w:val="nil"/>
          <w:bottom w:val="nil"/>
          <w:right w:val="nil"/>
          <w:between w:val="nil"/>
        </w:pBdr>
        <w:spacing w:after="0"/>
      </w:pPr>
      <w:r>
        <w:rPr>
          <w:color w:val="000000"/>
        </w:rPr>
        <w:t>Les termes MeSH (</w:t>
      </w:r>
      <w:proofErr w:type="spellStart"/>
      <w:r>
        <w:rPr>
          <w:color w:val="000000"/>
        </w:rPr>
        <w:t>Medical</w:t>
      </w:r>
      <w:proofErr w:type="spellEnd"/>
      <w:r>
        <w:rPr>
          <w:color w:val="000000"/>
        </w:rPr>
        <w:t xml:space="preserve"> </w:t>
      </w:r>
      <w:proofErr w:type="spellStart"/>
      <w:r>
        <w:rPr>
          <w:color w:val="000000"/>
        </w:rPr>
        <w:t>Subject</w:t>
      </w:r>
      <w:proofErr w:type="spellEnd"/>
      <w:r>
        <w:rPr>
          <w:color w:val="000000"/>
        </w:rPr>
        <w:t xml:space="preserve"> </w:t>
      </w:r>
      <w:proofErr w:type="spellStart"/>
      <w:r>
        <w:rPr>
          <w:color w:val="000000"/>
        </w:rPr>
        <w:t>Headings</w:t>
      </w:r>
      <w:proofErr w:type="spellEnd"/>
      <w:r>
        <w:rPr>
          <w:color w:val="000000"/>
        </w:rPr>
        <w:t xml:space="preserve">) sont un système de vocabulaire contrôlé et hiérarchique développé par la </w:t>
      </w:r>
      <w:r>
        <w:rPr>
          <w:b/>
          <w:color w:val="000000"/>
        </w:rPr>
        <w:t xml:space="preserve">National Library of </w:t>
      </w:r>
      <w:proofErr w:type="spellStart"/>
      <w:r>
        <w:rPr>
          <w:b/>
          <w:color w:val="000000"/>
        </w:rPr>
        <w:t>Medicine</w:t>
      </w:r>
      <w:proofErr w:type="spellEnd"/>
      <w:r>
        <w:rPr>
          <w:b/>
          <w:color w:val="000000"/>
        </w:rPr>
        <w:t xml:space="preserve"> (NLM)</w:t>
      </w:r>
      <w:r>
        <w:rPr>
          <w:color w:val="000000"/>
        </w:rPr>
        <w:t xml:space="preserve"> des États-Unis. Ils sont utilisés pour indexer, classer et rechercher des articles scientifiques dans des bases de données biomédicales, comme PubMed et MEDLINE.</w:t>
      </w:r>
    </w:p>
    <w:p w14:paraId="7A54B2F6" w14:textId="77777777" w:rsidR="00B37AC6" w:rsidRDefault="00B37AC6" w:rsidP="00B37AC6">
      <w:pPr>
        <w:numPr>
          <w:ilvl w:val="0"/>
          <w:numId w:val="17"/>
        </w:numPr>
        <w:pBdr>
          <w:top w:val="nil"/>
          <w:left w:val="nil"/>
          <w:bottom w:val="nil"/>
          <w:right w:val="nil"/>
          <w:between w:val="nil"/>
        </w:pBdr>
        <w:spacing w:after="0"/>
      </w:pPr>
      <w:r>
        <w:rPr>
          <w:color w:val="000000"/>
        </w:rPr>
        <w:t>L’URL de l’article.</w:t>
      </w:r>
    </w:p>
    <w:p w14:paraId="1E627357" w14:textId="77777777" w:rsidR="00B37AC6" w:rsidRDefault="00B37AC6" w:rsidP="00B37AC6">
      <w:pPr>
        <w:numPr>
          <w:ilvl w:val="0"/>
          <w:numId w:val="17"/>
        </w:numPr>
        <w:pBdr>
          <w:top w:val="nil"/>
          <w:left w:val="nil"/>
          <w:bottom w:val="nil"/>
          <w:right w:val="nil"/>
          <w:between w:val="nil"/>
        </w:pBdr>
      </w:pPr>
      <w:r>
        <w:rPr>
          <w:color w:val="000000"/>
        </w:rPr>
        <w:t>Les auteurs de l’article et leurs affiliations.</w:t>
      </w:r>
    </w:p>
    <w:p w14:paraId="41EFA0B4" w14:textId="77777777" w:rsidR="00B37AC6" w:rsidRDefault="00B37AC6" w:rsidP="00B37AC6">
      <w:r>
        <w:t>Pour chaque extraction, on n’extrait les données que si le résumé est présent. Si une donnée est manquante elle prend la valeur None.</w:t>
      </w:r>
    </w:p>
    <w:p w14:paraId="1C000118" w14:textId="77777777" w:rsidR="001D45E3" w:rsidRDefault="001D45E3" w:rsidP="001D45E3">
      <w:pPr>
        <w:keepNext/>
      </w:pPr>
      <w:r w:rsidRPr="001D45E3">
        <w:rPr>
          <w:lang w:val="en-GB"/>
        </w:rPr>
        <w:drawing>
          <wp:inline distT="0" distB="0" distL="0" distR="0" wp14:anchorId="40F7A41E" wp14:editId="09EAB983">
            <wp:extent cx="5760720" cy="1675765"/>
            <wp:effectExtent l="0" t="0" r="0" b="0"/>
            <wp:docPr id="89086304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863042" name=""/>
                    <pic:cNvPicPr/>
                  </pic:nvPicPr>
                  <pic:blipFill>
                    <a:blip r:embed="rId11"/>
                    <a:stretch>
                      <a:fillRect/>
                    </a:stretch>
                  </pic:blipFill>
                  <pic:spPr>
                    <a:xfrm>
                      <a:off x="0" y="0"/>
                      <a:ext cx="5760720" cy="1675765"/>
                    </a:xfrm>
                    <a:prstGeom prst="rect">
                      <a:avLst/>
                    </a:prstGeom>
                  </pic:spPr>
                </pic:pic>
              </a:graphicData>
            </a:graphic>
          </wp:inline>
        </w:drawing>
      </w:r>
    </w:p>
    <w:p w14:paraId="1B124BDF" w14:textId="1E98FAF0" w:rsidR="005F7C94" w:rsidRPr="001D45E3" w:rsidRDefault="001D45E3" w:rsidP="001D45E3">
      <w:pPr>
        <w:pStyle w:val="Lgende"/>
        <w:ind w:left="2124" w:firstLine="708"/>
      </w:pPr>
      <w:r>
        <w:t xml:space="preserve">Figure </w:t>
      </w:r>
      <w:fldSimple w:instr=" SEQ Figure \* ARABIC ">
        <w:r w:rsidR="006D77DB">
          <w:rPr>
            <w:noProof/>
          </w:rPr>
          <w:t>2</w:t>
        </w:r>
      </w:fldSimple>
      <w:r>
        <w:t xml:space="preserve">. Extrait du code de </w:t>
      </w:r>
      <w:proofErr w:type="spellStart"/>
      <w:r>
        <w:t>scraping</w:t>
      </w:r>
      <w:proofErr w:type="spellEnd"/>
    </w:p>
    <w:p w14:paraId="20F4F9E7" w14:textId="77777777" w:rsidR="00B37AC6" w:rsidRDefault="00B37AC6" w:rsidP="00B37AC6">
      <w:r>
        <w:t xml:space="preserve">Compétence validée : </w:t>
      </w:r>
      <w:r w:rsidRPr="00A031C9">
        <w:t>Exécution programmatique des requêtes d’extraction depuis un système big data.</w:t>
      </w:r>
    </w:p>
    <w:p w14:paraId="7123C498" w14:textId="77777777" w:rsidR="00B37AC6" w:rsidRDefault="00B37AC6" w:rsidP="00B37AC6">
      <w:pPr>
        <w:pStyle w:val="Titre5"/>
        <w:numPr>
          <w:ilvl w:val="0"/>
          <w:numId w:val="19"/>
        </w:numPr>
        <w:ind w:left="720"/>
      </w:pPr>
      <w:r w:rsidRPr="004F481A">
        <w:t xml:space="preserve">Initialisation de </w:t>
      </w:r>
      <w:proofErr w:type="spellStart"/>
      <w:r w:rsidRPr="004F481A">
        <w:t>BeautifulSoup</w:t>
      </w:r>
      <w:proofErr w:type="spellEnd"/>
    </w:p>
    <w:p w14:paraId="0439E579" w14:textId="77777777" w:rsidR="00B37AC6" w:rsidRDefault="00B37AC6" w:rsidP="00B37AC6"/>
    <w:p w14:paraId="3C24F5F3" w14:textId="77777777" w:rsidR="00B37AC6" w:rsidRPr="004F481A" w:rsidRDefault="00B37AC6" w:rsidP="00B37AC6">
      <w:pPr>
        <w:pStyle w:val="Paragraphedeliste"/>
        <w:numPr>
          <w:ilvl w:val="0"/>
          <w:numId w:val="20"/>
        </w:numPr>
      </w:pPr>
      <w:r w:rsidRPr="004F481A">
        <w:t xml:space="preserve">Envoi d'une requête GET via </w:t>
      </w:r>
      <w:proofErr w:type="spellStart"/>
      <w:r w:rsidRPr="004F481A">
        <w:rPr>
          <w:i/>
          <w:iCs/>
        </w:rPr>
        <w:t>requests.get</w:t>
      </w:r>
      <w:proofErr w:type="spellEnd"/>
      <w:r w:rsidRPr="004F481A">
        <w:rPr>
          <w:i/>
          <w:iCs/>
        </w:rPr>
        <w:t>(url)</w:t>
      </w:r>
      <w:r>
        <w:rPr>
          <w:i/>
          <w:iCs/>
        </w:rPr>
        <w:t>.</w:t>
      </w:r>
    </w:p>
    <w:p w14:paraId="70FC3E72" w14:textId="77777777" w:rsidR="00B37AC6" w:rsidRDefault="00B37AC6" w:rsidP="00B37AC6">
      <w:pPr>
        <w:pStyle w:val="Paragraphedeliste"/>
        <w:numPr>
          <w:ilvl w:val="0"/>
          <w:numId w:val="20"/>
        </w:numPr>
      </w:pPr>
      <w:r>
        <w:t>Vérification du succès de la requête :</w:t>
      </w:r>
    </w:p>
    <w:p w14:paraId="17F48D15" w14:textId="77777777" w:rsidR="00B37AC6" w:rsidRDefault="00B37AC6" w:rsidP="00B37AC6">
      <w:pPr>
        <w:pStyle w:val="Paragraphedeliste"/>
        <w:numPr>
          <w:ilvl w:val="1"/>
          <w:numId w:val="20"/>
        </w:numPr>
      </w:pPr>
      <w:r>
        <w:t xml:space="preserve">Si </w:t>
      </w:r>
      <w:proofErr w:type="spellStart"/>
      <w:proofErr w:type="gramStart"/>
      <w:r w:rsidRPr="004F481A">
        <w:rPr>
          <w:i/>
          <w:iCs/>
        </w:rPr>
        <w:t>response.status</w:t>
      </w:r>
      <w:proofErr w:type="gramEnd"/>
      <w:r w:rsidRPr="004F481A">
        <w:rPr>
          <w:i/>
          <w:iCs/>
        </w:rPr>
        <w:t>_code</w:t>
      </w:r>
      <w:proofErr w:type="spellEnd"/>
      <w:r w:rsidRPr="004F481A">
        <w:rPr>
          <w:i/>
          <w:iCs/>
        </w:rPr>
        <w:t xml:space="preserve"> == 200</w:t>
      </w:r>
      <w:r>
        <w:t xml:space="preserve">, le contenu HTML est </w:t>
      </w:r>
      <w:proofErr w:type="spellStart"/>
      <w:r>
        <w:t>parsé</w:t>
      </w:r>
      <w:proofErr w:type="spellEnd"/>
      <w:r>
        <w:t xml:space="preserve"> avec </w:t>
      </w:r>
      <w:proofErr w:type="spellStart"/>
      <w:r>
        <w:t>BeautifulSoup</w:t>
      </w:r>
      <w:proofErr w:type="spellEnd"/>
      <w:r>
        <w:t xml:space="preserve"> ('</w:t>
      </w:r>
      <w:proofErr w:type="spellStart"/>
      <w:r>
        <w:t>html.parser</w:t>
      </w:r>
      <w:proofErr w:type="spellEnd"/>
      <w:r>
        <w:t>').</w:t>
      </w:r>
    </w:p>
    <w:p w14:paraId="1BD5273D" w14:textId="77777777" w:rsidR="00B37AC6" w:rsidRDefault="00B37AC6" w:rsidP="00B37AC6">
      <w:pPr>
        <w:pStyle w:val="Paragraphedeliste"/>
        <w:numPr>
          <w:ilvl w:val="1"/>
          <w:numId w:val="20"/>
        </w:numPr>
      </w:pPr>
      <w:r>
        <w:t>Sinon, la fonction retourne None.</w:t>
      </w:r>
    </w:p>
    <w:p w14:paraId="5B4F0302" w14:textId="77777777" w:rsidR="00B37AC6" w:rsidRDefault="00B37AC6" w:rsidP="00B37AC6">
      <w:pPr>
        <w:pStyle w:val="Paragraphedeliste"/>
        <w:numPr>
          <w:ilvl w:val="0"/>
          <w:numId w:val="20"/>
        </w:numPr>
      </w:pPr>
      <w:r>
        <w:t xml:space="preserve">Retourne un objet </w:t>
      </w:r>
      <w:proofErr w:type="spellStart"/>
      <w:r>
        <w:t>soup</w:t>
      </w:r>
      <w:proofErr w:type="spellEnd"/>
      <w:r>
        <w:t xml:space="preserve"> prêt pour l'extraction des données.</w:t>
      </w:r>
    </w:p>
    <w:p w14:paraId="399E31CD" w14:textId="77777777" w:rsidR="00B37AC6" w:rsidRDefault="00B37AC6" w:rsidP="00B37AC6"/>
    <w:p w14:paraId="04E94B1F" w14:textId="77777777" w:rsidR="00B37AC6" w:rsidRDefault="00B37AC6" w:rsidP="00B37AC6">
      <w:pPr>
        <w:pStyle w:val="Paragraphedeliste"/>
        <w:numPr>
          <w:ilvl w:val="0"/>
          <w:numId w:val="19"/>
        </w:numPr>
      </w:pPr>
      <w:r w:rsidRPr="004F481A">
        <w:t>Extraction des URLs des articles PubMed</w:t>
      </w:r>
    </w:p>
    <w:p w14:paraId="04F3A48E" w14:textId="77777777" w:rsidR="00B37AC6" w:rsidRDefault="00B37AC6" w:rsidP="00B37AC6">
      <w:pPr>
        <w:pStyle w:val="Paragraphedeliste"/>
        <w:ind w:left="1440"/>
      </w:pPr>
    </w:p>
    <w:p w14:paraId="11FC8938" w14:textId="77777777" w:rsidR="00B37AC6" w:rsidRDefault="00B37AC6" w:rsidP="00B37AC6">
      <w:pPr>
        <w:pStyle w:val="Paragraphedeliste"/>
        <w:numPr>
          <w:ilvl w:val="0"/>
          <w:numId w:val="21"/>
        </w:numPr>
      </w:pPr>
      <w:r>
        <w:t>Construction de l'URL de recherche :</w:t>
      </w:r>
    </w:p>
    <w:p w14:paraId="2028F493" w14:textId="77777777" w:rsidR="00B37AC6" w:rsidRPr="004F481A" w:rsidRDefault="00B37AC6" w:rsidP="00B37AC6">
      <w:pPr>
        <w:pStyle w:val="Paragraphedeliste"/>
        <w:numPr>
          <w:ilvl w:val="1"/>
          <w:numId w:val="21"/>
        </w:numPr>
        <w:rPr>
          <w:i/>
          <w:iCs/>
        </w:rPr>
      </w:pPr>
      <w:proofErr w:type="spellStart"/>
      <w:r w:rsidRPr="004F481A">
        <w:rPr>
          <w:i/>
          <w:iCs/>
          <w:lang w:val="en-US"/>
        </w:rPr>
        <w:t>url</w:t>
      </w:r>
      <w:proofErr w:type="spellEnd"/>
      <w:r w:rsidRPr="004F481A">
        <w:rPr>
          <w:i/>
          <w:iCs/>
          <w:lang w:val="en-US"/>
        </w:rPr>
        <w:t xml:space="preserve"> = </w:t>
      </w:r>
      <w:proofErr w:type="spellStart"/>
      <w:r w:rsidRPr="004F481A">
        <w:rPr>
          <w:i/>
          <w:iCs/>
          <w:lang w:val="en-US"/>
        </w:rPr>
        <w:t>base_url</w:t>
      </w:r>
      <w:proofErr w:type="spellEnd"/>
      <w:r w:rsidRPr="004F481A">
        <w:rPr>
          <w:i/>
          <w:iCs/>
          <w:lang w:val="en-US"/>
        </w:rPr>
        <w:t xml:space="preserve"> + "/?term=" + term + "&amp;filter=years." </w:t>
      </w:r>
      <w:r w:rsidRPr="004F481A">
        <w:rPr>
          <w:i/>
          <w:iCs/>
        </w:rPr>
        <w:t xml:space="preserve">+ </w:t>
      </w:r>
      <w:proofErr w:type="spellStart"/>
      <w:r w:rsidRPr="004F481A">
        <w:rPr>
          <w:i/>
          <w:iCs/>
        </w:rPr>
        <w:t>filter</w:t>
      </w:r>
      <w:proofErr w:type="spellEnd"/>
      <w:r w:rsidRPr="004F481A">
        <w:rPr>
          <w:i/>
          <w:iCs/>
        </w:rPr>
        <w:t xml:space="preserve"> + "-2025"</w:t>
      </w:r>
    </w:p>
    <w:p w14:paraId="5E3B6CF7" w14:textId="77777777" w:rsidR="00B37AC6" w:rsidRDefault="00B37AC6" w:rsidP="00B37AC6">
      <w:pPr>
        <w:pStyle w:val="Paragraphedeliste"/>
        <w:numPr>
          <w:ilvl w:val="0"/>
          <w:numId w:val="21"/>
        </w:numPr>
      </w:pPr>
      <w:r>
        <w:t xml:space="preserve">Initialisation du </w:t>
      </w:r>
      <w:proofErr w:type="spellStart"/>
      <w:r>
        <w:t>parsing</w:t>
      </w:r>
      <w:proofErr w:type="spellEnd"/>
      <w:r>
        <w:t xml:space="preserve"> avec </w:t>
      </w:r>
      <w:proofErr w:type="spellStart"/>
      <w:r>
        <w:t>init_soup</w:t>
      </w:r>
      <w:proofErr w:type="spellEnd"/>
      <w:r>
        <w:t>(url).</w:t>
      </w:r>
    </w:p>
    <w:p w14:paraId="28D01719" w14:textId="77777777" w:rsidR="00B37AC6" w:rsidRDefault="00B37AC6" w:rsidP="00B37AC6">
      <w:pPr>
        <w:pStyle w:val="Paragraphedeliste"/>
        <w:numPr>
          <w:ilvl w:val="0"/>
          <w:numId w:val="21"/>
        </w:numPr>
      </w:pPr>
      <w:r>
        <w:t xml:space="preserve">Récupération du nombre total de pages </w:t>
      </w:r>
    </w:p>
    <w:p w14:paraId="5212EBFA" w14:textId="77777777" w:rsidR="00B37AC6" w:rsidRDefault="00B37AC6" w:rsidP="00B37AC6">
      <w:pPr>
        <w:pStyle w:val="Paragraphedeliste"/>
        <w:numPr>
          <w:ilvl w:val="1"/>
          <w:numId w:val="21"/>
        </w:numPr>
      </w:pPr>
      <w:r>
        <w:lastRenderedPageBreak/>
        <w:t xml:space="preserve">Sélection de l'élément </w:t>
      </w:r>
      <w:proofErr w:type="spellStart"/>
      <w:proofErr w:type="gramStart"/>
      <w:r w:rsidRPr="004F481A">
        <w:rPr>
          <w:i/>
          <w:iCs/>
        </w:rPr>
        <w:t>label.of</w:t>
      </w:r>
      <w:proofErr w:type="spellEnd"/>
      <w:proofErr w:type="gramEnd"/>
      <w:r w:rsidRPr="004F481A">
        <w:rPr>
          <w:i/>
          <w:iCs/>
        </w:rPr>
        <w:t>-total-pages</w:t>
      </w:r>
      <w:r>
        <w:t xml:space="preserve"> pour obtenir le nombre total de pages de résultats.</w:t>
      </w:r>
    </w:p>
    <w:p w14:paraId="3AF3C41E" w14:textId="77777777" w:rsidR="00B37AC6" w:rsidRDefault="00B37AC6" w:rsidP="00B37AC6">
      <w:pPr>
        <w:pStyle w:val="Paragraphedeliste"/>
        <w:numPr>
          <w:ilvl w:val="1"/>
          <w:numId w:val="21"/>
        </w:numPr>
      </w:pPr>
      <w:r>
        <w:t>Si l'élément n'existe pas, la valeur par défaut est 1.</w:t>
      </w:r>
    </w:p>
    <w:p w14:paraId="34B774C3" w14:textId="77777777" w:rsidR="00B37AC6" w:rsidRDefault="00B37AC6" w:rsidP="00B37AC6">
      <w:pPr>
        <w:pStyle w:val="Paragraphedeliste"/>
        <w:numPr>
          <w:ilvl w:val="0"/>
          <w:numId w:val="21"/>
        </w:numPr>
      </w:pPr>
      <w:r>
        <w:t xml:space="preserve">Boucle de pagination </w:t>
      </w:r>
    </w:p>
    <w:p w14:paraId="7D0729B6" w14:textId="77777777" w:rsidR="00B37AC6" w:rsidRDefault="00B37AC6" w:rsidP="00B37AC6">
      <w:pPr>
        <w:pStyle w:val="Paragraphedeliste"/>
        <w:numPr>
          <w:ilvl w:val="1"/>
          <w:numId w:val="21"/>
        </w:numPr>
      </w:pPr>
      <w:r>
        <w:t xml:space="preserve">De 1 à </w:t>
      </w:r>
      <w:proofErr w:type="spellStart"/>
      <w:r w:rsidRPr="004F481A">
        <w:rPr>
          <w:i/>
          <w:iCs/>
        </w:rPr>
        <w:t>page_max</w:t>
      </w:r>
      <w:proofErr w:type="spellEnd"/>
      <w:r>
        <w:t xml:space="preserve">, récupération des blocs d'articles </w:t>
      </w:r>
      <w:proofErr w:type="spellStart"/>
      <w:proofErr w:type="gramStart"/>
      <w:r w:rsidRPr="004F481A">
        <w:rPr>
          <w:i/>
          <w:iCs/>
        </w:rPr>
        <w:t>div.search</w:t>
      </w:r>
      <w:proofErr w:type="gramEnd"/>
      <w:r w:rsidRPr="004F481A">
        <w:rPr>
          <w:i/>
          <w:iCs/>
        </w:rPr>
        <w:t>-results-chunk</w:t>
      </w:r>
      <w:proofErr w:type="spellEnd"/>
      <w:r>
        <w:t>.</w:t>
      </w:r>
    </w:p>
    <w:p w14:paraId="16D83942" w14:textId="77777777" w:rsidR="00B37AC6" w:rsidRDefault="00B37AC6" w:rsidP="00B37AC6">
      <w:pPr>
        <w:pStyle w:val="Paragraphedeliste"/>
        <w:numPr>
          <w:ilvl w:val="1"/>
          <w:numId w:val="21"/>
        </w:numPr>
      </w:pPr>
      <w:r>
        <w:t xml:space="preserve">Extraction des 10 premiers liens par article avec </w:t>
      </w:r>
      <w:proofErr w:type="spellStart"/>
      <w:proofErr w:type="gramStart"/>
      <w:r w:rsidRPr="004F481A">
        <w:rPr>
          <w:i/>
          <w:iCs/>
        </w:rPr>
        <w:t>article.find</w:t>
      </w:r>
      <w:proofErr w:type="gramEnd"/>
      <w:r w:rsidRPr="004F481A">
        <w:rPr>
          <w:i/>
          <w:iCs/>
        </w:rPr>
        <w:t>_all</w:t>
      </w:r>
      <w:proofErr w:type="spellEnd"/>
      <w:r w:rsidRPr="004F481A">
        <w:rPr>
          <w:i/>
          <w:iCs/>
        </w:rPr>
        <w:t>('a', href=</w:t>
      </w:r>
      <w:proofErr w:type="spellStart"/>
      <w:r w:rsidRPr="004F481A">
        <w:rPr>
          <w:i/>
          <w:iCs/>
        </w:rPr>
        <w:t>True</w:t>
      </w:r>
      <w:proofErr w:type="spellEnd"/>
      <w:r w:rsidRPr="004F481A">
        <w:rPr>
          <w:i/>
          <w:iCs/>
        </w:rPr>
        <w:t>)[:10</w:t>
      </w:r>
      <w:r>
        <w:t>].</w:t>
      </w:r>
    </w:p>
    <w:p w14:paraId="0019627C" w14:textId="77777777" w:rsidR="00B37AC6" w:rsidRDefault="00B37AC6" w:rsidP="00B37AC6">
      <w:pPr>
        <w:pStyle w:val="Paragraphedeliste"/>
        <w:numPr>
          <w:ilvl w:val="1"/>
          <w:numId w:val="21"/>
        </w:numPr>
      </w:pPr>
      <w:r>
        <w:t>Ajout des liens trouvés à links.</w:t>
      </w:r>
    </w:p>
    <w:p w14:paraId="68E3E9CA" w14:textId="77777777" w:rsidR="00B37AC6" w:rsidRDefault="00B37AC6" w:rsidP="00B37AC6">
      <w:pPr>
        <w:pStyle w:val="Paragraphedeliste"/>
        <w:numPr>
          <w:ilvl w:val="1"/>
          <w:numId w:val="21"/>
        </w:numPr>
      </w:pPr>
      <w:r>
        <w:t>Pause de 1 seconde (</w:t>
      </w:r>
      <w:proofErr w:type="spellStart"/>
      <w:proofErr w:type="gramStart"/>
      <w:r w:rsidRPr="004F481A">
        <w:rPr>
          <w:i/>
          <w:iCs/>
        </w:rPr>
        <w:t>time.sleep</w:t>
      </w:r>
      <w:proofErr w:type="spellEnd"/>
      <w:proofErr w:type="gramEnd"/>
      <w:r w:rsidRPr="004F481A">
        <w:rPr>
          <w:i/>
          <w:iCs/>
        </w:rPr>
        <w:t>(1)</w:t>
      </w:r>
      <w:r>
        <w:t>) pour éviter d'être bloqué par PubMed.</w:t>
      </w:r>
    </w:p>
    <w:p w14:paraId="0A8CD3D0" w14:textId="77777777" w:rsidR="00B37AC6" w:rsidRDefault="00B37AC6" w:rsidP="00B37AC6">
      <w:pPr>
        <w:pStyle w:val="Paragraphedeliste"/>
        <w:numPr>
          <w:ilvl w:val="1"/>
          <w:numId w:val="21"/>
        </w:numPr>
      </w:pPr>
      <w:r>
        <w:t xml:space="preserve">Rechargement de la page suivante en modifiant l'URL </w:t>
      </w:r>
      <w:r w:rsidRPr="004F481A">
        <w:rPr>
          <w:i/>
          <w:iCs/>
        </w:rPr>
        <w:t>(url+"&amp;page="+</w:t>
      </w:r>
      <w:proofErr w:type="spellStart"/>
      <w:r w:rsidRPr="004F481A">
        <w:rPr>
          <w:i/>
          <w:iCs/>
        </w:rPr>
        <w:t>str</w:t>
      </w:r>
      <w:proofErr w:type="spellEnd"/>
      <w:r w:rsidRPr="004F481A">
        <w:rPr>
          <w:i/>
          <w:iCs/>
        </w:rPr>
        <w:t>(i))</w:t>
      </w:r>
      <w:r>
        <w:t xml:space="preserve"> et répétition du processus.</w:t>
      </w:r>
    </w:p>
    <w:p w14:paraId="57A6831D" w14:textId="77777777" w:rsidR="00B37AC6" w:rsidRDefault="00B37AC6" w:rsidP="00B37AC6">
      <w:pPr>
        <w:pStyle w:val="Paragraphedeliste"/>
        <w:numPr>
          <w:ilvl w:val="0"/>
          <w:numId w:val="21"/>
        </w:numPr>
      </w:pPr>
      <w:r>
        <w:t>Retourne la liste des URLs d'articles trouvés.</w:t>
      </w:r>
    </w:p>
    <w:p w14:paraId="2A00E45A" w14:textId="77777777" w:rsidR="00B37AC6" w:rsidRPr="004F481A" w:rsidRDefault="00B37AC6" w:rsidP="00B37AC6">
      <w:pPr>
        <w:pStyle w:val="Paragraphedeliste"/>
      </w:pPr>
    </w:p>
    <w:p w14:paraId="7F450AFC" w14:textId="77777777" w:rsidR="00B37AC6" w:rsidRDefault="00B37AC6" w:rsidP="00B37AC6">
      <w:pPr>
        <w:pStyle w:val="Titre5"/>
        <w:numPr>
          <w:ilvl w:val="0"/>
          <w:numId w:val="19"/>
        </w:numPr>
        <w:ind w:left="720"/>
      </w:pPr>
      <w:r w:rsidRPr="003B223D">
        <w:t>Extraction des informations d’un article</w:t>
      </w:r>
    </w:p>
    <w:p w14:paraId="16C371E4" w14:textId="77777777" w:rsidR="00B37AC6" w:rsidRDefault="00B37AC6" w:rsidP="00B37AC6"/>
    <w:p w14:paraId="62F4F38B" w14:textId="77777777" w:rsidR="00B37AC6" w:rsidRDefault="00B37AC6" w:rsidP="00B37AC6">
      <w:pPr>
        <w:pStyle w:val="Paragraphedeliste"/>
        <w:numPr>
          <w:ilvl w:val="0"/>
          <w:numId w:val="22"/>
        </w:numPr>
      </w:pPr>
      <w:r>
        <w:t xml:space="preserve">Initialisation des variables </w:t>
      </w:r>
    </w:p>
    <w:p w14:paraId="6A3012C8" w14:textId="77777777" w:rsidR="00B37AC6" w:rsidRDefault="00B37AC6" w:rsidP="00B37AC6">
      <w:pPr>
        <w:pStyle w:val="Paragraphedeliste"/>
        <w:numPr>
          <w:ilvl w:val="1"/>
          <w:numId w:val="22"/>
        </w:numPr>
      </w:pPr>
      <w:proofErr w:type="spellStart"/>
      <w:proofErr w:type="gramStart"/>
      <w:r w:rsidRPr="003B223D">
        <w:rPr>
          <w:i/>
          <w:iCs/>
        </w:rPr>
        <w:t>articles</w:t>
      </w:r>
      <w:proofErr w:type="gramEnd"/>
      <w:r w:rsidRPr="003B223D">
        <w:rPr>
          <w:i/>
          <w:iCs/>
        </w:rPr>
        <w:t>_data</w:t>
      </w:r>
      <w:proofErr w:type="spellEnd"/>
      <w:r>
        <w:t xml:space="preserve"> : Liste pour stocker les articles scrappés.</w:t>
      </w:r>
    </w:p>
    <w:p w14:paraId="514D6317" w14:textId="77777777" w:rsidR="00B37AC6" w:rsidRDefault="00B37AC6" w:rsidP="00B37AC6">
      <w:pPr>
        <w:pStyle w:val="Paragraphedeliste"/>
        <w:numPr>
          <w:ilvl w:val="1"/>
          <w:numId w:val="22"/>
        </w:numPr>
      </w:pPr>
      <w:proofErr w:type="spellStart"/>
      <w:proofErr w:type="gramStart"/>
      <w:r w:rsidRPr="003B223D">
        <w:rPr>
          <w:i/>
          <w:iCs/>
        </w:rPr>
        <w:t>suffix</w:t>
      </w:r>
      <w:proofErr w:type="spellEnd"/>
      <w:proofErr w:type="gramEnd"/>
      <w:r w:rsidRPr="003B223D">
        <w:rPr>
          <w:i/>
          <w:iCs/>
        </w:rPr>
        <w:t xml:space="preserve"> = </w:t>
      </w:r>
      <w:proofErr w:type="spellStart"/>
      <w:r w:rsidRPr="003B223D">
        <w:rPr>
          <w:i/>
          <w:iCs/>
        </w:rPr>
        <w:t>term</w:t>
      </w:r>
      <w:proofErr w:type="spellEnd"/>
      <w:r w:rsidRPr="003B223D">
        <w:rPr>
          <w:i/>
          <w:iCs/>
        </w:rPr>
        <w:t xml:space="preserve"> + "_" + </w:t>
      </w:r>
      <w:proofErr w:type="spellStart"/>
      <w:r w:rsidRPr="003B223D">
        <w:rPr>
          <w:i/>
          <w:iCs/>
        </w:rPr>
        <w:t>filter</w:t>
      </w:r>
      <w:proofErr w:type="spellEnd"/>
      <w:r>
        <w:t xml:space="preserve"> : Permet d’ajouter un suffixe personnalisé au fichier de sortie.</w:t>
      </w:r>
    </w:p>
    <w:p w14:paraId="20DF3A6E" w14:textId="77777777" w:rsidR="00B37AC6" w:rsidRDefault="00B37AC6" w:rsidP="00B37AC6">
      <w:pPr>
        <w:pStyle w:val="Paragraphedeliste"/>
        <w:numPr>
          <w:ilvl w:val="0"/>
          <w:numId w:val="22"/>
        </w:numPr>
      </w:pPr>
      <w:r>
        <w:t>Récupération des liens :</w:t>
      </w:r>
    </w:p>
    <w:p w14:paraId="2ED155F8" w14:textId="77777777" w:rsidR="00B37AC6" w:rsidRDefault="00B37AC6" w:rsidP="00B37AC6">
      <w:pPr>
        <w:pStyle w:val="Paragraphedeliste"/>
        <w:numPr>
          <w:ilvl w:val="1"/>
          <w:numId w:val="22"/>
        </w:numPr>
      </w:pPr>
      <w:r>
        <w:t>Si url est fourni, utilise la liste existante.</w:t>
      </w:r>
    </w:p>
    <w:p w14:paraId="2FDBD3ED" w14:textId="77777777" w:rsidR="00B37AC6" w:rsidRDefault="00B37AC6" w:rsidP="00B37AC6">
      <w:pPr>
        <w:pStyle w:val="Paragraphedeliste"/>
        <w:numPr>
          <w:ilvl w:val="1"/>
          <w:numId w:val="22"/>
        </w:numPr>
      </w:pPr>
      <w:r>
        <w:t xml:space="preserve">Sinon, appelle </w:t>
      </w:r>
      <w:proofErr w:type="spellStart"/>
      <w:r w:rsidRPr="003B223D">
        <w:rPr>
          <w:i/>
          <w:iCs/>
        </w:rPr>
        <w:t>extract_pubmed_</w:t>
      </w:r>
      <w:proofErr w:type="gramStart"/>
      <w:r w:rsidRPr="003B223D">
        <w:rPr>
          <w:i/>
          <w:iCs/>
        </w:rPr>
        <w:t>url</w:t>
      </w:r>
      <w:proofErr w:type="spellEnd"/>
      <w:r w:rsidRPr="003B223D">
        <w:rPr>
          <w:i/>
          <w:iCs/>
        </w:rPr>
        <w:t>(</w:t>
      </w:r>
      <w:proofErr w:type="gramEnd"/>
      <w:r w:rsidRPr="003B223D">
        <w:rPr>
          <w:i/>
          <w:iCs/>
        </w:rPr>
        <w:t>)</w:t>
      </w:r>
      <w:r>
        <w:t xml:space="preserve"> pour récupérer les liens à partir du </w:t>
      </w:r>
      <w:proofErr w:type="spellStart"/>
      <w:r>
        <w:t>base_url</w:t>
      </w:r>
      <w:proofErr w:type="spellEnd"/>
      <w:r>
        <w:t>.</w:t>
      </w:r>
    </w:p>
    <w:p w14:paraId="1F5DF3DB" w14:textId="77777777" w:rsidR="00B37AC6" w:rsidRDefault="00B37AC6" w:rsidP="00B37AC6">
      <w:pPr>
        <w:pStyle w:val="Paragraphedeliste"/>
        <w:numPr>
          <w:ilvl w:val="0"/>
          <w:numId w:val="22"/>
        </w:numPr>
      </w:pPr>
      <w:r>
        <w:t>Parcours des articles :</w:t>
      </w:r>
    </w:p>
    <w:p w14:paraId="7260DA58" w14:textId="77777777" w:rsidR="00B37AC6" w:rsidRDefault="00B37AC6" w:rsidP="00B37AC6">
      <w:pPr>
        <w:pStyle w:val="Paragraphedeliste"/>
        <w:numPr>
          <w:ilvl w:val="1"/>
          <w:numId w:val="22"/>
        </w:numPr>
      </w:pPr>
      <w:r>
        <w:t xml:space="preserve">Pour chaque </w:t>
      </w:r>
      <w:proofErr w:type="spellStart"/>
      <w:r>
        <w:t>link</w:t>
      </w:r>
      <w:proofErr w:type="spellEnd"/>
      <w:r>
        <w:t xml:space="preserve">, initialise </w:t>
      </w:r>
      <w:proofErr w:type="spellStart"/>
      <w:r w:rsidRPr="003B223D">
        <w:rPr>
          <w:i/>
          <w:iCs/>
        </w:rPr>
        <w:t>soup</w:t>
      </w:r>
      <w:proofErr w:type="spellEnd"/>
      <w:r w:rsidRPr="003B223D">
        <w:rPr>
          <w:i/>
          <w:iCs/>
        </w:rPr>
        <w:t xml:space="preserve"> = </w:t>
      </w:r>
      <w:proofErr w:type="spellStart"/>
      <w:r w:rsidRPr="003B223D">
        <w:rPr>
          <w:i/>
          <w:iCs/>
        </w:rPr>
        <w:t>init_soup</w:t>
      </w:r>
      <w:proofErr w:type="spellEnd"/>
      <w:r w:rsidRPr="003B223D">
        <w:rPr>
          <w:i/>
          <w:iCs/>
        </w:rPr>
        <w:t>(</w:t>
      </w:r>
      <w:proofErr w:type="spellStart"/>
      <w:r w:rsidRPr="003B223D">
        <w:rPr>
          <w:i/>
          <w:iCs/>
        </w:rPr>
        <w:t>link</w:t>
      </w:r>
      <w:proofErr w:type="spellEnd"/>
      <w:r w:rsidRPr="003B223D">
        <w:rPr>
          <w:i/>
          <w:iCs/>
        </w:rPr>
        <w:t>).</w:t>
      </w:r>
    </w:p>
    <w:p w14:paraId="08A54E3E" w14:textId="77777777" w:rsidR="00B37AC6" w:rsidRDefault="00B37AC6" w:rsidP="00B37AC6">
      <w:pPr>
        <w:pStyle w:val="Paragraphedeliste"/>
        <w:numPr>
          <w:ilvl w:val="1"/>
          <w:numId w:val="22"/>
        </w:numPr>
      </w:pPr>
      <w:r>
        <w:t xml:space="preserve">Si </w:t>
      </w:r>
      <w:proofErr w:type="spellStart"/>
      <w:r>
        <w:t>soup</w:t>
      </w:r>
      <w:proofErr w:type="spellEnd"/>
      <w:r>
        <w:t xml:space="preserve"> est None, passe à l'article suivant.</w:t>
      </w:r>
    </w:p>
    <w:p w14:paraId="48B76622" w14:textId="77777777" w:rsidR="00B37AC6" w:rsidRDefault="00B37AC6" w:rsidP="00B37AC6">
      <w:pPr>
        <w:pStyle w:val="Paragraphedeliste"/>
        <w:numPr>
          <w:ilvl w:val="0"/>
          <w:numId w:val="22"/>
        </w:numPr>
      </w:pPr>
      <w:r>
        <w:t>Extraction des informations :</w:t>
      </w:r>
    </w:p>
    <w:p w14:paraId="3ED5F660" w14:textId="77777777" w:rsidR="00B37AC6" w:rsidRPr="00D57DB5" w:rsidRDefault="00B37AC6" w:rsidP="00B37AC6">
      <w:pPr>
        <w:pStyle w:val="Paragraphedeliste"/>
        <w:numPr>
          <w:ilvl w:val="1"/>
          <w:numId w:val="22"/>
        </w:numPr>
        <w:rPr>
          <w:i/>
          <w:iCs/>
          <w:lang w:val="en-US"/>
        </w:rPr>
      </w:pPr>
      <w:proofErr w:type="spellStart"/>
      <w:r w:rsidRPr="00D57DB5">
        <w:rPr>
          <w:lang w:val="en-US"/>
        </w:rPr>
        <w:t>title_</w:t>
      </w:r>
      <w:proofErr w:type="gramStart"/>
      <w:r w:rsidRPr="00D57DB5">
        <w:rPr>
          <w:lang w:val="en-US"/>
        </w:rPr>
        <w:t>review</w:t>
      </w:r>
      <w:proofErr w:type="spellEnd"/>
      <w:r w:rsidRPr="00D57DB5">
        <w:rPr>
          <w:lang w:val="en-US"/>
        </w:rPr>
        <w:t xml:space="preserve"> :</w:t>
      </w:r>
      <w:proofErr w:type="gramEnd"/>
      <w:r w:rsidRPr="00D57DB5">
        <w:rPr>
          <w:lang w:val="en-US"/>
        </w:rPr>
        <w:t xml:space="preserve"> </w:t>
      </w:r>
      <w:proofErr w:type="spellStart"/>
      <w:r w:rsidRPr="00D57DB5">
        <w:rPr>
          <w:lang w:val="en-US"/>
        </w:rPr>
        <w:t>Sélection</w:t>
      </w:r>
      <w:proofErr w:type="spellEnd"/>
      <w:r w:rsidRPr="00D57DB5">
        <w:rPr>
          <w:lang w:val="en-US"/>
        </w:rPr>
        <w:t xml:space="preserve"> de </w:t>
      </w:r>
      <w:proofErr w:type="spellStart"/>
      <w:r w:rsidRPr="00D57DB5">
        <w:rPr>
          <w:i/>
          <w:iCs/>
          <w:lang w:val="en-US"/>
        </w:rPr>
        <w:t>button.journal</w:t>
      </w:r>
      <w:proofErr w:type="spellEnd"/>
      <w:r w:rsidRPr="00D57DB5">
        <w:rPr>
          <w:i/>
          <w:iCs/>
          <w:lang w:val="en-US"/>
        </w:rPr>
        <w:t>-actions-trigger['title'].</w:t>
      </w:r>
    </w:p>
    <w:p w14:paraId="31599A6A" w14:textId="77777777" w:rsidR="00B37AC6" w:rsidRDefault="00B37AC6" w:rsidP="00B37AC6">
      <w:pPr>
        <w:pStyle w:val="Paragraphedeliste"/>
        <w:numPr>
          <w:ilvl w:val="1"/>
          <w:numId w:val="22"/>
        </w:numPr>
      </w:pPr>
      <w:proofErr w:type="gramStart"/>
      <w:r>
        <w:t>date</w:t>
      </w:r>
      <w:proofErr w:type="gramEnd"/>
      <w:r>
        <w:t xml:space="preserve"> :</w:t>
      </w:r>
    </w:p>
    <w:p w14:paraId="5585B0AB" w14:textId="77777777" w:rsidR="00B37AC6" w:rsidRDefault="00B37AC6" w:rsidP="00B37AC6">
      <w:pPr>
        <w:pStyle w:val="Paragraphedeliste"/>
        <w:numPr>
          <w:ilvl w:val="2"/>
          <w:numId w:val="22"/>
        </w:numPr>
      </w:pPr>
      <w:r>
        <w:t xml:space="preserve">Extraction via </w:t>
      </w:r>
      <w:proofErr w:type="spellStart"/>
      <w:r w:rsidRPr="003B223D">
        <w:rPr>
          <w:i/>
          <w:iCs/>
        </w:rPr>
        <w:t>span.cit</w:t>
      </w:r>
      <w:proofErr w:type="spellEnd"/>
      <w:r>
        <w:t>.</w:t>
      </w:r>
    </w:p>
    <w:p w14:paraId="04D77A00" w14:textId="77777777" w:rsidR="00B37AC6" w:rsidRDefault="00B37AC6" w:rsidP="00B37AC6">
      <w:pPr>
        <w:pStyle w:val="Paragraphedeliste"/>
        <w:numPr>
          <w:ilvl w:val="2"/>
          <w:numId w:val="22"/>
        </w:numPr>
      </w:pPr>
      <w:r>
        <w:t xml:space="preserve">Nettoyage et formatage avec </w:t>
      </w:r>
      <w:proofErr w:type="spellStart"/>
      <w:r w:rsidRPr="003B223D">
        <w:rPr>
          <w:i/>
          <w:iCs/>
        </w:rPr>
        <w:t>format_date</w:t>
      </w:r>
      <w:proofErr w:type="spellEnd"/>
      <w:r w:rsidRPr="003B223D">
        <w:rPr>
          <w:i/>
          <w:iCs/>
        </w:rPr>
        <w:t>(date).</w:t>
      </w:r>
    </w:p>
    <w:p w14:paraId="596FF85D" w14:textId="77777777" w:rsidR="00B37AC6" w:rsidRPr="003B223D" w:rsidRDefault="00B37AC6" w:rsidP="00B37AC6">
      <w:pPr>
        <w:pStyle w:val="Paragraphedeliste"/>
        <w:numPr>
          <w:ilvl w:val="2"/>
          <w:numId w:val="22"/>
        </w:numPr>
        <w:rPr>
          <w:lang w:val="en-US"/>
        </w:rPr>
      </w:pPr>
      <w:proofErr w:type="gramStart"/>
      <w:r w:rsidRPr="003B223D">
        <w:rPr>
          <w:lang w:val="en-US"/>
        </w:rPr>
        <w:t>title :</w:t>
      </w:r>
      <w:proofErr w:type="gramEnd"/>
      <w:r w:rsidRPr="003B223D">
        <w:rPr>
          <w:lang w:val="en-US"/>
        </w:rPr>
        <w:t xml:space="preserve"> </w:t>
      </w:r>
      <w:proofErr w:type="spellStart"/>
      <w:r w:rsidRPr="003B223D">
        <w:rPr>
          <w:lang w:val="en-US"/>
        </w:rPr>
        <w:t>Sélection</w:t>
      </w:r>
      <w:proofErr w:type="spellEnd"/>
      <w:r w:rsidRPr="003B223D">
        <w:rPr>
          <w:lang w:val="en-US"/>
        </w:rPr>
        <w:t xml:space="preserve"> </w:t>
      </w:r>
      <w:r w:rsidRPr="003B223D">
        <w:rPr>
          <w:i/>
          <w:iCs/>
          <w:lang w:val="en-US"/>
        </w:rPr>
        <w:t>h1.heading-title</w:t>
      </w:r>
      <w:r w:rsidRPr="003B223D">
        <w:rPr>
          <w:lang w:val="en-US"/>
        </w:rPr>
        <w:t>.</w:t>
      </w:r>
    </w:p>
    <w:p w14:paraId="3797E1A0" w14:textId="77777777" w:rsidR="00B37AC6" w:rsidRDefault="00B37AC6" w:rsidP="00B37AC6">
      <w:pPr>
        <w:pStyle w:val="Paragraphedeliste"/>
        <w:numPr>
          <w:ilvl w:val="1"/>
          <w:numId w:val="22"/>
        </w:numPr>
      </w:pPr>
      <w:proofErr w:type="gramStart"/>
      <w:r>
        <w:t>abstract</w:t>
      </w:r>
      <w:proofErr w:type="gramEnd"/>
      <w:r>
        <w:t xml:space="preserve"> : Extraction et nettoyage des paragraphes </w:t>
      </w:r>
      <w:proofErr w:type="spellStart"/>
      <w:r w:rsidRPr="003B223D">
        <w:rPr>
          <w:i/>
          <w:iCs/>
        </w:rPr>
        <w:t>div.abstract</w:t>
      </w:r>
      <w:proofErr w:type="spellEnd"/>
      <w:r w:rsidRPr="003B223D">
        <w:rPr>
          <w:i/>
          <w:iCs/>
        </w:rPr>
        <w:t>-content p</w:t>
      </w:r>
      <w:r>
        <w:t>.</w:t>
      </w:r>
    </w:p>
    <w:p w14:paraId="58B788CC" w14:textId="77777777" w:rsidR="00B37AC6" w:rsidRPr="003B223D" w:rsidRDefault="00B37AC6" w:rsidP="00B37AC6">
      <w:pPr>
        <w:pStyle w:val="Paragraphedeliste"/>
        <w:numPr>
          <w:ilvl w:val="1"/>
          <w:numId w:val="22"/>
        </w:numPr>
        <w:rPr>
          <w:lang w:val="en-US"/>
        </w:rPr>
      </w:pPr>
      <w:proofErr w:type="spellStart"/>
      <w:proofErr w:type="gramStart"/>
      <w:r w:rsidRPr="003B223D">
        <w:rPr>
          <w:lang w:val="en-US"/>
        </w:rPr>
        <w:t>pmid</w:t>
      </w:r>
      <w:proofErr w:type="spellEnd"/>
      <w:r w:rsidRPr="003B223D">
        <w:rPr>
          <w:lang w:val="en-US"/>
        </w:rPr>
        <w:t xml:space="preserve"> :</w:t>
      </w:r>
      <w:proofErr w:type="gramEnd"/>
      <w:r w:rsidRPr="003B223D">
        <w:rPr>
          <w:lang w:val="en-US"/>
        </w:rPr>
        <w:t xml:space="preserve"> Extraction du PMID via </w:t>
      </w:r>
      <w:proofErr w:type="spellStart"/>
      <w:r w:rsidRPr="003B223D">
        <w:rPr>
          <w:i/>
          <w:iCs/>
          <w:lang w:val="en-US"/>
        </w:rPr>
        <w:t>span.identifier.pubmed</w:t>
      </w:r>
      <w:proofErr w:type="spellEnd"/>
      <w:r w:rsidRPr="003B223D">
        <w:rPr>
          <w:i/>
          <w:iCs/>
          <w:lang w:val="en-US"/>
        </w:rPr>
        <w:t xml:space="preserve"> </w:t>
      </w:r>
      <w:proofErr w:type="spellStart"/>
      <w:r w:rsidRPr="003B223D">
        <w:rPr>
          <w:i/>
          <w:iCs/>
          <w:lang w:val="en-US"/>
        </w:rPr>
        <w:t>strong.current</w:t>
      </w:r>
      <w:proofErr w:type="spellEnd"/>
      <w:r w:rsidRPr="003B223D">
        <w:rPr>
          <w:i/>
          <w:iCs/>
          <w:lang w:val="en-US"/>
        </w:rPr>
        <w:t>-id.</w:t>
      </w:r>
    </w:p>
    <w:p w14:paraId="1407D380" w14:textId="77777777" w:rsidR="00B37AC6" w:rsidRDefault="00B37AC6" w:rsidP="00B37AC6">
      <w:pPr>
        <w:pStyle w:val="Paragraphedeliste"/>
        <w:numPr>
          <w:ilvl w:val="1"/>
          <w:numId w:val="22"/>
        </w:numPr>
      </w:pPr>
      <w:proofErr w:type="spellStart"/>
      <w:proofErr w:type="gramStart"/>
      <w:r>
        <w:t>doi</w:t>
      </w:r>
      <w:proofErr w:type="spellEnd"/>
      <w:proofErr w:type="gramEnd"/>
      <w:r>
        <w:t xml:space="preserve"> :</w:t>
      </w:r>
    </w:p>
    <w:p w14:paraId="0B49A3BB" w14:textId="77777777" w:rsidR="00B37AC6" w:rsidRDefault="00B37AC6" w:rsidP="00B37AC6">
      <w:pPr>
        <w:pStyle w:val="Paragraphedeliste"/>
        <w:numPr>
          <w:ilvl w:val="1"/>
          <w:numId w:val="22"/>
        </w:numPr>
      </w:pPr>
      <w:r>
        <w:t xml:space="preserve">Extraction de l'identifiant via </w:t>
      </w:r>
      <w:proofErr w:type="spellStart"/>
      <w:r w:rsidRPr="003B223D">
        <w:rPr>
          <w:i/>
          <w:iCs/>
        </w:rPr>
        <w:t>span.identifier.doi</w:t>
      </w:r>
      <w:proofErr w:type="spellEnd"/>
      <w:r w:rsidRPr="003B223D">
        <w:rPr>
          <w:i/>
          <w:iCs/>
        </w:rPr>
        <w:t xml:space="preserve"> a.id-</w:t>
      </w:r>
      <w:proofErr w:type="spellStart"/>
      <w:r w:rsidRPr="003B223D">
        <w:rPr>
          <w:i/>
          <w:iCs/>
        </w:rPr>
        <w:t>link</w:t>
      </w:r>
      <w:proofErr w:type="spellEnd"/>
      <w:r>
        <w:t>.</w:t>
      </w:r>
    </w:p>
    <w:p w14:paraId="231AE253" w14:textId="77777777" w:rsidR="00B37AC6" w:rsidRDefault="00B37AC6" w:rsidP="00B37AC6">
      <w:pPr>
        <w:pStyle w:val="Paragraphedeliste"/>
        <w:numPr>
          <w:ilvl w:val="1"/>
          <w:numId w:val="22"/>
        </w:numPr>
      </w:pPr>
      <w:r>
        <w:t xml:space="preserve">Formatage en URL </w:t>
      </w:r>
      <w:r w:rsidRPr="003B223D">
        <w:rPr>
          <w:i/>
          <w:iCs/>
        </w:rPr>
        <w:t xml:space="preserve">https://doi.org/ + </w:t>
      </w:r>
      <w:proofErr w:type="spellStart"/>
      <w:r w:rsidRPr="003B223D">
        <w:rPr>
          <w:i/>
          <w:iCs/>
        </w:rPr>
        <w:t>doi</w:t>
      </w:r>
      <w:proofErr w:type="spellEnd"/>
      <w:r>
        <w:t>.</w:t>
      </w:r>
    </w:p>
    <w:p w14:paraId="59695621" w14:textId="77777777" w:rsidR="00B37AC6" w:rsidRDefault="00B37AC6" w:rsidP="00B37AC6">
      <w:pPr>
        <w:pStyle w:val="Paragraphedeliste"/>
        <w:numPr>
          <w:ilvl w:val="1"/>
          <w:numId w:val="22"/>
        </w:numPr>
      </w:pPr>
      <w:proofErr w:type="spellStart"/>
      <w:proofErr w:type="gramStart"/>
      <w:r>
        <w:t>disclosure</w:t>
      </w:r>
      <w:proofErr w:type="spellEnd"/>
      <w:proofErr w:type="gramEnd"/>
      <w:r>
        <w:t xml:space="preserve"> : Déclaration des conflits d'intérêt dans </w:t>
      </w:r>
      <w:proofErr w:type="spellStart"/>
      <w:r w:rsidRPr="003B223D">
        <w:rPr>
          <w:i/>
          <w:iCs/>
        </w:rPr>
        <w:t>div.conflict</w:t>
      </w:r>
      <w:proofErr w:type="spellEnd"/>
      <w:r w:rsidRPr="003B223D">
        <w:rPr>
          <w:i/>
          <w:iCs/>
        </w:rPr>
        <w:t>-of-</w:t>
      </w:r>
      <w:proofErr w:type="spellStart"/>
      <w:r w:rsidRPr="003B223D">
        <w:rPr>
          <w:i/>
          <w:iCs/>
        </w:rPr>
        <w:t>interest</w:t>
      </w:r>
      <w:proofErr w:type="spellEnd"/>
      <w:r w:rsidRPr="003B223D">
        <w:rPr>
          <w:i/>
          <w:iCs/>
        </w:rPr>
        <w:t xml:space="preserve"> </w:t>
      </w:r>
      <w:proofErr w:type="spellStart"/>
      <w:r w:rsidRPr="003B223D">
        <w:rPr>
          <w:i/>
          <w:iCs/>
        </w:rPr>
        <w:t>div.statement</w:t>
      </w:r>
      <w:proofErr w:type="spellEnd"/>
      <w:r w:rsidRPr="003B223D">
        <w:rPr>
          <w:i/>
          <w:iCs/>
        </w:rPr>
        <w:t xml:space="preserve"> p</w:t>
      </w:r>
      <w:r>
        <w:t>.</w:t>
      </w:r>
    </w:p>
    <w:p w14:paraId="391A10DF" w14:textId="77777777" w:rsidR="00B37AC6" w:rsidRPr="003B223D" w:rsidRDefault="00B37AC6" w:rsidP="00B37AC6">
      <w:pPr>
        <w:pStyle w:val="Paragraphedeliste"/>
        <w:numPr>
          <w:ilvl w:val="1"/>
          <w:numId w:val="22"/>
        </w:numPr>
        <w:rPr>
          <w:lang w:val="en-US"/>
        </w:rPr>
      </w:pPr>
      <w:proofErr w:type="spellStart"/>
      <w:r w:rsidRPr="003B223D">
        <w:rPr>
          <w:lang w:val="en-US"/>
        </w:rPr>
        <w:t>mesh_</w:t>
      </w:r>
      <w:proofErr w:type="gramStart"/>
      <w:r w:rsidRPr="003B223D">
        <w:rPr>
          <w:lang w:val="en-US"/>
        </w:rPr>
        <w:t>terms</w:t>
      </w:r>
      <w:proofErr w:type="spellEnd"/>
      <w:r w:rsidRPr="003B223D">
        <w:rPr>
          <w:lang w:val="en-US"/>
        </w:rPr>
        <w:t xml:space="preserve"> :</w:t>
      </w:r>
      <w:proofErr w:type="gramEnd"/>
    </w:p>
    <w:p w14:paraId="38060F88" w14:textId="77777777" w:rsidR="00B37AC6" w:rsidRPr="003B223D" w:rsidRDefault="00B37AC6" w:rsidP="00B37AC6">
      <w:pPr>
        <w:pStyle w:val="Paragraphedeliste"/>
        <w:numPr>
          <w:ilvl w:val="1"/>
          <w:numId w:val="22"/>
        </w:numPr>
        <w:rPr>
          <w:lang w:val="en-US"/>
        </w:rPr>
      </w:pPr>
      <w:r w:rsidRPr="003B223D">
        <w:rPr>
          <w:lang w:val="en-US"/>
        </w:rPr>
        <w:t xml:space="preserve">Extraction via </w:t>
      </w:r>
      <w:proofErr w:type="spellStart"/>
      <w:proofErr w:type="gramStart"/>
      <w:r w:rsidRPr="003B223D">
        <w:rPr>
          <w:i/>
          <w:iCs/>
          <w:lang w:val="en-US"/>
        </w:rPr>
        <w:t>button.keyword</w:t>
      </w:r>
      <w:proofErr w:type="spellEnd"/>
      <w:proofErr w:type="gramEnd"/>
      <w:r w:rsidRPr="003B223D">
        <w:rPr>
          <w:i/>
          <w:iCs/>
          <w:lang w:val="en-US"/>
        </w:rPr>
        <w:t>-actions-trigger.</w:t>
      </w:r>
    </w:p>
    <w:p w14:paraId="5B8EAA0C" w14:textId="77777777" w:rsidR="00B37AC6" w:rsidRDefault="00B37AC6" w:rsidP="00B37AC6">
      <w:pPr>
        <w:pStyle w:val="Paragraphedeliste"/>
        <w:numPr>
          <w:ilvl w:val="1"/>
          <w:numId w:val="22"/>
        </w:numPr>
      </w:pPr>
      <w:r>
        <w:t xml:space="preserve">Conversion en texte </w:t>
      </w:r>
      <w:r w:rsidRPr="003B223D">
        <w:rPr>
          <w:i/>
          <w:iCs/>
        </w:rPr>
        <w:t xml:space="preserve">(", </w:t>
      </w:r>
      <w:proofErr w:type="gramStart"/>
      <w:r w:rsidRPr="003B223D">
        <w:rPr>
          <w:i/>
          <w:iCs/>
        </w:rPr>
        <w:t>".</w:t>
      </w:r>
      <w:proofErr w:type="spellStart"/>
      <w:r w:rsidRPr="003B223D">
        <w:rPr>
          <w:i/>
          <w:iCs/>
        </w:rPr>
        <w:t>join</w:t>
      </w:r>
      <w:proofErr w:type="spellEnd"/>
      <w:proofErr w:type="gramEnd"/>
      <w:r w:rsidRPr="003B223D">
        <w:rPr>
          <w:i/>
          <w:iCs/>
        </w:rPr>
        <w:t>(</w:t>
      </w:r>
      <w:proofErr w:type="spellStart"/>
      <w:r w:rsidRPr="003B223D">
        <w:rPr>
          <w:i/>
          <w:iCs/>
        </w:rPr>
        <w:t>mesh_terms</w:t>
      </w:r>
      <w:proofErr w:type="spellEnd"/>
      <w:r w:rsidRPr="003B223D">
        <w:rPr>
          <w:i/>
          <w:iCs/>
        </w:rPr>
        <w:t>)).</w:t>
      </w:r>
    </w:p>
    <w:p w14:paraId="0B1E7FCE" w14:textId="77777777" w:rsidR="00B37AC6" w:rsidRDefault="00B37AC6" w:rsidP="00B37AC6">
      <w:pPr>
        <w:pStyle w:val="Paragraphedeliste"/>
        <w:numPr>
          <w:ilvl w:val="1"/>
          <w:numId w:val="22"/>
        </w:numPr>
      </w:pPr>
      <w:proofErr w:type="gramStart"/>
      <w:r>
        <w:t>url</w:t>
      </w:r>
      <w:proofErr w:type="gramEnd"/>
      <w:r>
        <w:t xml:space="preserve"> : Création du lien absolu via </w:t>
      </w:r>
      <w:proofErr w:type="spellStart"/>
      <w:r w:rsidRPr="003B223D">
        <w:rPr>
          <w:i/>
          <w:iCs/>
        </w:rPr>
        <w:t>get_absolute_url</w:t>
      </w:r>
      <w:proofErr w:type="spellEnd"/>
      <w:r w:rsidRPr="003B223D">
        <w:rPr>
          <w:i/>
          <w:iCs/>
        </w:rPr>
        <w:t>(</w:t>
      </w:r>
      <w:proofErr w:type="spellStart"/>
      <w:r w:rsidRPr="003B223D">
        <w:rPr>
          <w:i/>
          <w:iCs/>
        </w:rPr>
        <w:t>pmid</w:t>
      </w:r>
      <w:proofErr w:type="spellEnd"/>
      <w:r w:rsidRPr="003B223D">
        <w:rPr>
          <w:i/>
          <w:iCs/>
        </w:rPr>
        <w:t>).</w:t>
      </w:r>
    </w:p>
    <w:p w14:paraId="2C19B577" w14:textId="77777777" w:rsidR="00B37AC6" w:rsidRDefault="00B37AC6" w:rsidP="00B37AC6">
      <w:pPr>
        <w:pStyle w:val="Paragraphedeliste"/>
        <w:numPr>
          <w:ilvl w:val="0"/>
          <w:numId w:val="22"/>
        </w:numPr>
      </w:pPr>
      <w:r>
        <w:t>Extraction des auteurs et affiliations :</w:t>
      </w:r>
    </w:p>
    <w:p w14:paraId="71534F79" w14:textId="77777777" w:rsidR="00B37AC6" w:rsidRDefault="00B37AC6" w:rsidP="00B37AC6">
      <w:pPr>
        <w:pStyle w:val="Paragraphedeliste"/>
        <w:numPr>
          <w:ilvl w:val="1"/>
          <w:numId w:val="22"/>
        </w:numPr>
      </w:pPr>
      <w:r>
        <w:t xml:space="preserve">Sélection des auteurs : </w:t>
      </w:r>
      <w:proofErr w:type="spellStart"/>
      <w:proofErr w:type="gramStart"/>
      <w:r w:rsidRPr="003B223D">
        <w:rPr>
          <w:i/>
          <w:iCs/>
        </w:rPr>
        <w:t>soup.select</w:t>
      </w:r>
      <w:proofErr w:type="spellEnd"/>
      <w:proofErr w:type="gramEnd"/>
      <w:r w:rsidRPr="003B223D">
        <w:rPr>
          <w:i/>
          <w:iCs/>
        </w:rPr>
        <w:t>('.</w:t>
      </w:r>
      <w:proofErr w:type="spellStart"/>
      <w:r w:rsidRPr="003B223D">
        <w:rPr>
          <w:i/>
          <w:iCs/>
        </w:rPr>
        <w:t>authors</w:t>
      </w:r>
      <w:proofErr w:type="spellEnd"/>
      <w:r w:rsidRPr="003B223D">
        <w:rPr>
          <w:i/>
          <w:iCs/>
        </w:rPr>
        <w:t>-</w:t>
      </w:r>
      <w:proofErr w:type="spellStart"/>
      <w:r w:rsidRPr="003B223D">
        <w:rPr>
          <w:i/>
          <w:iCs/>
        </w:rPr>
        <w:t>list</w:t>
      </w:r>
      <w:proofErr w:type="spellEnd"/>
      <w:r w:rsidRPr="003B223D">
        <w:rPr>
          <w:i/>
          <w:iCs/>
        </w:rPr>
        <w:t>-item').</w:t>
      </w:r>
    </w:p>
    <w:p w14:paraId="241CCC78" w14:textId="77777777" w:rsidR="00B37AC6" w:rsidRDefault="00B37AC6" w:rsidP="00B37AC6">
      <w:pPr>
        <w:pStyle w:val="Paragraphedeliste"/>
        <w:numPr>
          <w:ilvl w:val="1"/>
          <w:numId w:val="22"/>
        </w:numPr>
      </w:pPr>
      <w:r>
        <w:t xml:space="preserve">Filtrage des doublons avec </w:t>
      </w:r>
      <w:proofErr w:type="spellStart"/>
      <w:r w:rsidRPr="003B223D">
        <w:rPr>
          <w:i/>
          <w:iCs/>
        </w:rPr>
        <w:t>seen_authors</w:t>
      </w:r>
      <w:proofErr w:type="spellEnd"/>
      <w:r>
        <w:t xml:space="preserve"> (set pour éviter de scraper plusieurs fois le même auteur).</w:t>
      </w:r>
    </w:p>
    <w:p w14:paraId="7FDCE6A4" w14:textId="77777777" w:rsidR="00B37AC6" w:rsidRDefault="00B37AC6" w:rsidP="00B37AC6">
      <w:pPr>
        <w:pStyle w:val="Paragraphedeliste"/>
        <w:numPr>
          <w:ilvl w:val="0"/>
          <w:numId w:val="22"/>
        </w:numPr>
      </w:pPr>
      <w:r>
        <w:t>Récupération des affiliations :</w:t>
      </w:r>
    </w:p>
    <w:p w14:paraId="5889139E" w14:textId="77777777" w:rsidR="00B37AC6" w:rsidRPr="00D57DB5" w:rsidRDefault="00B37AC6" w:rsidP="00B37AC6">
      <w:pPr>
        <w:pStyle w:val="Paragraphedeliste"/>
        <w:numPr>
          <w:ilvl w:val="1"/>
          <w:numId w:val="22"/>
        </w:numPr>
        <w:rPr>
          <w:i/>
          <w:iCs/>
          <w:lang w:val="en-US"/>
        </w:rPr>
      </w:pPr>
      <w:proofErr w:type="spellStart"/>
      <w:r w:rsidRPr="00D57DB5">
        <w:rPr>
          <w:lang w:val="en-US"/>
        </w:rPr>
        <w:lastRenderedPageBreak/>
        <w:t>Sélection</w:t>
      </w:r>
      <w:proofErr w:type="spellEnd"/>
      <w:r w:rsidRPr="00D57DB5">
        <w:rPr>
          <w:lang w:val="en-US"/>
        </w:rPr>
        <w:t xml:space="preserve"> </w:t>
      </w:r>
      <w:proofErr w:type="spellStart"/>
      <w:r w:rsidRPr="00D57DB5">
        <w:rPr>
          <w:i/>
          <w:iCs/>
          <w:lang w:val="en-US"/>
        </w:rPr>
        <w:t>author_</w:t>
      </w:r>
      <w:proofErr w:type="gramStart"/>
      <w:r w:rsidRPr="00D57DB5">
        <w:rPr>
          <w:i/>
          <w:iCs/>
          <w:lang w:val="en-US"/>
        </w:rPr>
        <w:t>tag.select</w:t>
      </w:r>
      <w:proofErr w:type="spellEnd"/>
      <w:proofErr w:type="gramEnd"/>
      <w:r w:rsidRPr="00D57DB5">
        <w:rPr>
          <w:i/>
          <w:iCs/>
          <w:lang w:val="en-US"/>
        </w:rPr>
        <w:t>('.affiliation-link').</w:t>
      </w:r>
    </w:p>
    <w:p w14:paraId="1DC27FEC" w14:textId="77777777" w:rsidR="00B37AC6" w:rsidRDefault="00B37AC6" w:rsidP="00B37AC6">
      <w:pPr>
        <w:pStyle w:val="Paragraphedeliste"/>
        <w:numPr>
          <w:ilvl w:val="1"/>
          <w:numId w:val="22"/>
        </w:numPr>
      </w:pPr>
      <w:r>
        <w:t xml:space="preserve">Récupération des noms </w:t>
      </w:r>
      <w:proofErr w:type="gramStart"/>
      <w:r>
        <w:t xml:space="preserve">via </w:t>
      </w:r>
      <w:r w:rsidRPr="003B223D">
        <w:rPr>
          <w:i/>
          <w:iCs/>
        </w:rPr>
        <w:t>.</w:t>
      </w:r>
      <w:proofErr w:type="spellStart"/>
      <w:r w:rsidRPr="003B223D">
        <w:rPr>
          <w:i/>
          <w:iCs/>
        </w:rPr>
        <w:t>get</w:t>
      </w:r>
      <w:proofErr w:type="spellEnd"/>
      <w:proofErr w:type="gramEnd"/>
      <w:r w:rsidRPr="003B223D">
        <w:rPr>
          <w:i/>
          <w:iCs/>
        </w:rPr>
        <w:t>('</w:t>
      </w:r>
      <w:proofErr w:type="spellStart"/>
      <w:r w:rsidRPr="003B223D">
        <w:rPr>
          <w:i/>
          <w:iCs/>
        </w:rPr>
        <w:t>title</w:t>
      </w:r>
      <w:proofErr w:type="spellEnd"/>
      <w:r w:rsidRPr="003B223D">
        <w:rPr>
          <w:i/>
          <w:iCs/>
        </w:rPr>
        <w:t>', None).</w:t>
      </w:r>
    </w:p>
    <w:p w14:paraId="49B24D50" w14:textId="77777777" w:rsidR="00B37AC6" w:rsidRDefault="00B37AC6" w:rsidP="00B37AC6">
      <w:pPr>
        <w:pStyle w:val="Paragraphedeliste"/>
        <w:numPr>
          <w:ilvl w:val="1"/>
          <w:numId w:val="22"/>
        </w:numPr>
      </w:pPr>
      <w:r>
        <w:t xml:space="preserve">Ajout des noms et affiliations dans </w:t>
      </w:r>
      <w:proofErr w:type="spellStart"/>
      <w:r w:rsidRPr="003B223D">
        <w:rPr>
          <w:i/>
          <w:iCs/>
        </w:rPr>
        <w:t>authors_affiliations</w:t>
      </w:r>
      <w:proofErr w:type="spellEnd"/>
      <w:r>
        <w:t>.</w:t>
      </w:r>
    </w:p>
    <w:p w14:paraId="584CC1F7" w14:textId="77777777" w:rsidR="00B37AC6" w:rsidRDefault="00B37AC6" w:rsidP="00B37AC6">
      <w:pPr>
        <w:pStyle w:val="Paragraphedeliste"/>
        <w:ind w:left="1440"/>
      </w:pPr>
    </w:p>
    <w:p w14:paraId="13B9FAA6" w14:textId="77777777" w:rsidR="00B37AC6" w:rsidRDefault="00B37AC6" w:rsidP="00B37AC6">
      <w:r>
        <w:t xml:space="preserve">Compétence validée : </w:t>
      </w:r>
      <w:r w:rsidRPr="009F7C1C">
        <w:t>Rédaction des spécifications techniques pour l’extraction des données.</w:t>
      </w:r>
    </w:p>
    <w:p w14:paraId="60D16494" w14:textId="77777777" w:rsidR="00B37AC6" w:rsidRDefault="00B37AC6" w:rsidP="00B37AC6">
      <w:r>
        <w:t xml:space="preserve">Compétence validée : </w:t>
      </w:r>
      <w:r w:rsidRPr="0036763C">
        <w:t xml:space="preserve">Téléchargement de l’HTML d’une ou plusieurs pages web visées par une action de </w:t>
      </w:r>
      <w:proofErr w:type="spellStart"/>
      <w:r w:rsidRPr="0036763C">
        <w:t>scraping</w:t>
      </w:r>
      <w:proofErr w:type="spellEnd"/>
      <w:r w:rsidRPr="0036763C">
        <w:t>.</w:t>
      </w:r>
    </w:p>
    <w:p w14:paraId="5C0C7D65" w14:textId="77777777" w:rsidR="00B37AC6" w:rsidRDefault="00B37AC6" w:rsidP="00B37AC6">
      <w:r>
        <w:t xml:space="preserve">Compétence validée : </w:t>
      </w:r>
      <w:r w:rsidRPr="00C30A46">
        <w:t>Documentation des requêtes d’extraction</w:t>
      </w:r>
      <w:r>
        <w:t>.</w:t>
      </w:r>
    </w:p>
    <w:p w14:paraId="663380A7" w14:textId="77777777" w:rsidR="00B37AC6" w:rsidRDefault="00B37AC6" w:rsidP="00B37AC6">
      <w:r>
        <w:t xml:space="preserve">Compétence validée : </w:t>
      </w:r>
      <w:r w:rsidRPr="00C30A46">
        <w:t>Rédaction des spécifications techniques pour l'agrégation des données.</w:t>
      </w:r>
    </w:p>
    <w:p w14:paraId="60DB7543" w14:textId="77777777" w:rsidR="00B37AC6" w:rsidRDefault="00B37AC6" w:rsidP="00B37AC6">
      <w:r>
        <w:t xml:space="preserve">Compétence validée : </w:t>
      </w:r>
      <w:r w:rsidRPr="00C30A46">
        <w:t>Programmation des règles d’agrégation des données collectées depuis chaque source en un jeu de données brutes unique</w:t>
      </w:r>
      <w:r>
        <w:t>.</w:t>
      </w:r>
    </w:p>
    <w:p w14:paraId="5E2E6913" w14:textId="77777777" w:rsidR="00B37AC6" w:rsidRDefault="00B37AC6" w:rsidP="00B37AC6">
      <w:r>
        <w:t xml:space="preserve">Compétence validée : </w:t>
      </w:r>
      <w:r w:rsidRPr="00C30A46">
        <w:t>Documentation des scripts.</w:t>
      </w:r>
    </w:p>
    <w:p w14:paraId="3581E0A9" w14:textId="77777777" w:rsidR="00B37AC6" w:rsidRDefault="00B37AC6" w:rsidP="00B37AC6">
      <w:pPr>
        <w:pStyle w:val="Titre4"/>
      </w:pPr>
    </w:p>
    <w:p w14:paraId="5294764E" w14:textId="77777777" w:rsidR="00B37AC6" w:rsidRDefault="00B37AC6" w:rsidP="00B37AC6">
      <w:pPr>
        <w:pStyle w:val="Titre4"/>
        <w:numPr>
          <w:ilvl w:val="0"/>
          <w:numId w:val="7"/>
        </w:numPr>
        <w:ind w:left="1080"/>
      </w:pPr>
      <w:r>
        <w:t>Merise</w:t>
      </w:r>
    </w:p>
    <w:p w14:paraId="248B700B" w14:textId="77777777" w:rsidR="00B37AC6" w:rsidRDefault="00B37AC6" w:rsidP="00B37AC6">
      <w:pPr>
        <w:widowControl w:val="0"/>
        <w:pBdr>
          <w:top w:val="nil"/>
          <w:left w:val="nil"/>
          <w:bottom w:val="nil"/>
          <w:right w:val="nil"/>
          <w:between w:val="nil"/>
        </w:pBdr>
      </w:pPr>
    </w:p>
    <w:p w14:paraId="14562A71" w14:textId="77777777" w:rsidR="00B37AC6" w:rsidRDefault="00B37AC6" w:rsidP="00B37AC6">
      <w:pPr>
        <w:pStyle w:val="Titre5"/>
        <w:numPr>
          <w:ilvl w:val="0"/>
          <w:numId w:val="8"/>
        </w:numPr>
      </w:pPr>
      <w:bookmarkStart w:id="7" w:name="_tyjcwt" w:colFirst="0" w:colLast="0"/>
      <w:bookmarkEnd w:id="7"/>
      <w:r>
        <w:t>Modèle Conceptuel de Données (MCD)</w:t>
      </w:r>
      <w:ins w:id="8" w:author="Antony" w:date="2025-02-10T14:21:00Z">
        <w:r>
          <w:t xml:space="preserve"> </w:t>
        </w:r>
      </w:ins>
    </w:p>
    <w:p w14:paraId="48A6FFBA" w14:textId="0AF8A26C" w:rsidR="00B37AC6" w:rsidRDefault="00B37AC6" w:rsidP="00B37AC6">
      <w:r>
        <w:rPr>
          <w:noProof/>
        </w:rPr>
        <w:pict w14:anchorId="00C12340">
          <v:shapetype id="_x0000_t202" coordsize="21600,21600" o:spt="202" path="m,l,21600r21600,l21600,xe">
            <v:stroke joinstyle="miter"/>
            <v:path gradientshapeok="t" o:connecttype="rect"/>
          </v:shapetype>
          <v:shape id="Zone de texte 2" o:spid="_x0000_s2056" type="#_x0000_t202" style="position:absolute;margin-left:9.9pt;margin-top:28.5pt;width:47.6pt;height:15.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" fillcolor="white [3201]" stroked="f" strokeweight=".5pt">
            <v:textbox>
              <w:txbxContent>
                <w:p w14:paraId="79FA64C5" w14:textId="77777777" w:rsidR="00B37AC6" w:rsidRPr="00B37AC6" w:rsidRDefault="00B37AC6" w:rsidP="00B37AC6">
                  <w:pPr>
                    <w:rPr>
                      <w:outline/>
                      <w:color w:val="FFFFFF" w:themeColor="background1"/>
                    </w:rPr>
                  </w:pPr>
                </w:p>
              </w:txbxContent>
            </v:textbox>
          </v:shape>
        </w:pict>
      </w:r>
    </w:p>
    <w:p w14:paraId="49AD51C5" w14:textId="77777777" w:rsidR="00B37AC6" w:rsidRPr="00942FC2" w:rsidRDefault="00B37AC6" w:rsidP="00B37AC6">
      <w:pPr>
        <w:spacing w:line="240" w:lineRule="auto"/>
        <w:rPr>
          <w:smallCaps/>
        </w:rPr>
      </w:pPr>
    </w:p>
    <w:p w14:paraId="1926CC2F" w14:textId="181769D9" w:rsidR="00B37AC6" w:rsidRPr="00942FC2" w:rsidRDefault="00B37AC6" w:rsidP="00B37AC6">
      <w:pPr>
        <w:spacing w:line="240" w:lineRule="auto"/>
        <w:rPr>
          <w:smallCaps/>
          <w:lang w:val="en-US"/>
        </w:rPr>
      </w:pPr>
      <w:r>
        <w:rPr>
          <w:noProof/>
        </w:rPr>
        <w:pict w14:anchorId="360CBE34">
          <v:line id="Connecteur droit 8" o:spid="_x0000_s2055"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73.95pt,18.7pt" to="241.5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" strokecolor="black [3200]" strokeweight=".5pt">
            <v:stroke joinstyle="miter"/>
          </v:line>
        </w:pict>
      </w:r>
      <w:r>
        <w:rPr>
          <w:noProof/>
        </w:rPr>
        <w:pict w14:anchorId="14C1E2DF">
          <v:rect id="Rectangle 7" o:spid="_x0000_s2054" style="position:absolute;margin-left:174.6pt;margin-top:-1.35pt;width:67.6pt;height:48.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" filled="f" strokecolor="black [3200]" strokeweight=".5pt"/>
        </w:pict>
      </w:r>
      <w:r>
        <w:rPr>
          <w:noProof/>
        </w:rPr>
        <w:pict w14:anchorId="242D6037">
          <v:line id="Connecteur droit 6" o:spid="_x0000_s2053"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6pt,19.25pt" to="164.7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" strokecolor="black [3200]" strokeweight=".5pt">
            <v:stroke joinstyle="miter"/>
          </v:line>
        </w:pict>
      </w:r>
      <w:r>
        <w:rPr>
          <w:noProof/>
        </w:rPr>
        <w:pict w14:anchorId="6446E583">
          <v:rect id="Rectangle 5" o:spid="_x0000_s2052" style="position:absolute;margin-left:96.95pt;margin-top:-3.25pt;width:67.6pt;height:50.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" filled="f" strokecolor="black [3200]" strokeweight=".5pt"/>
        </w:pict>
      </w:r>
      <w:r>
        <w:rPr>
          <w:noProof/>
        </w:rPr>
        <w:pict w14:anchorId="675959B6">
          <v:line id="Connecteur droit 4" o:spid="_x0000_s2051"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5pt,17.3pt" to="69.4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" strokecolor="black [3200]" strokeweight=".5pt">
            <v:stroke joinstyle="miter"/>
          </v:line>
        </w:pict>
      </w:r>
      <w:r>
        <w:rPr>
          <w:noProof/>
        </w:rPr>
        <w:pict w14:anchorId="654BCDB6">
          <v:rect id="Rectangle 3" o:spid="_x0000_s2050" style="position:absolute;margin-left:-15.15pt;margin-top:-2.6pt;width:85.15pt;height:173.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" filled="f" strokecolor="black [3200]" strokeweight=".5pt"/>
        </w:pict>
      </w:r>
      <w:r w:rsidRPr="00942FC2">
        <w:rPr>
          <w:smallCaps/>
          <w:lang w:val="en-US"/>
        </w:rPr>
        <w:t xml:space="preserve">Article   </w:t>
      </w:r>
      <w:r w:rsidRPr="00942FC2">
        <w:rPr>
          <w:smallCaps/>
          <w:lang w:val="en-US"/>
        </w:rPr>
        <w:tab/>
      </w:r>
      <w:r w:rsidRPr="00942FC2">
        <w:rPr>
          <w:smallCaps/>
          <w:lang w:val="en-US"/>
        </w:rPr>
        <w:tab/>
        <w:t>Authors</w:t>
      </w:r>
      <w:r>
        <w:rPr>
          <w:smallCaps/>
          <w:lang w:val="en-US"/>
        </w:rPr>
        <w:tab/>
        <w:t>Affiliations</w:t>
      </w:r>
    </w:p>
    <w:p w14:paraId="0073E3D8" w14:textId="77777777" w:rsidR="00B37AC6" w:rsidRPr="00942FC2" w:rsidRDefault="00B37AC6" w:rsidP="00B37AC6">
      <w:pPr>
        <w:spacing w:after="0"/>
        <w:rPr>
          <w:lang w:val="en-US"/>
        </w:rPr>
      </w:pPr>
      <w:proofErr w:type="spellStart"/>
      <w:r w:rsidRPr="00942FC2">
        <w:rPr>
          <w:lang w:val="en-US"/>
        </w:rPr>
        <w:t>title_review</w:t>
      </w:r>
      <w:proofErr w:type="spellEnd"/>
      <w:r>
        <w:rPr>
          <w:lang w:val="en-US"/>
        </w:rPr>
        <w:tab/>
      </w:r>
      <w:r>
        <w:rPr>
          <w:lang w:val="en-US"/>
        </w:rPr>
        <w:tab/>
        <w:t>name</w:t>
      </w:r>
      <w:r>
        <w:rPr>
          <w:lang w:val="en-US"/>
        </w:rPr>
        <w:tab/>
      </w:r>
      <w:r>
        <w:rPr>
          <w:lang w:val="en-US"/>
        </w:rPr>
        <w:tab/>
      </w:r>
      <w:proofErr w:type="spellStart"/>
      <w:r>
        <w:rPr>
          <w:lang w:val="en-US"/>
        </w:rPr>
        <w:t>name</w:t>
      </w:r>
      <w:proofErr w:type="spellEnd"/>
    </w:p>
    <w:p w14:paraId="78F894DB" w14:textId="77777777" w:rsidR="00B37AC6" w:rsidRDefault="00B37AC6" w:rsidP="00B37AC6">
      <w:pPr>
        <w:spacing w:after="0"/>
        <w:rPr>
          <w:lang w:val="en-US"/>
        </w:rPr>
      </w:pPr>
      <w:r w:rsidRPr="00942FC2">
        <w:rPr>
          <w:lang w:val="en-US"/>
        </w:rPr>
        <w:t>date</w:t>
      </w:r>
    </w:p>
    <w:p w14:paraId="73738905" w14:textId="77777777" w:rsidR="00B37AC6" w:rsidRDefault="00B37AC6" w:rsidP="00B37AC6">
      <w:pPr>
        <w:spacing w:after="0"/>
        <w:rPr>
          <w:lang w:val="en-US"/>
        </w:rPr>
      </w:pPr>
      <w:r>
        <w:rPr>
          <w:lang w:val="en-US"/>
        </w:rPr>
        <w:t>title</w:t>
      </w:r>
    </w:p>
    <w:p w14:paraId="325C8D1D" w14:textId="77777777" w:rsidR="00B37AC6" w:rsidRDefault="00B37AC6" w:rsidP="00B37AC6">
      <w:pPr>
        <w:spacing w:after="0"/>
        <w:rPr>
          <w:lang w:val="en-US"/>
        </w:rPr>
      </w:pPr>
      <w:r>
        <w:rPr>
          <w:lang w:val="en-US"/>
        </w:rPr>
        <w:t>abstract</w:t>
      </w:r>
    </w:p>
    <w:p w14:paraId="239E5499" w14:textId="77777777" w:rsidR="00B37AC6" w:rsidRDefault="00B37AC6" w:rsidP="00B37AC6">
      <w:pPr>
        <w:spacing w:after="0"/>
        <w:rPr>
          <w:lang w:val="en-US"/>
        </w:rPr>
      </w:pPr>
      <w:proofErr w:type="spellStart"/>
      <w:r>
        <w:rPr>
          <w:lang w:val="en-US"/>
        </w:rPr>
        <w:t>pmid</w:t>
      </w:r>
      <w:proofErr w:type="spellEnd"/>
    </w:p>
    <w:p w14:paraId="0C203ADE" w14:textId="77777777" w:rsidR="00B37AC6" w:rsidRDefault="00B37AC6" w:rsidP="00B37AC6">
      <w:pPr>
        <w:spacing w:after="0"/>
        <w:rPr>
          <w:lang w:val="en-US"/>
        </w:rPr>
      </w:pPr>
      <w:proofErr w:type="spellStart"/>
      <w:r>
        <w:rPr>
          <w:lang w:val="en-US"/>
        </w:rPr>
        <w:t>doi</w:t>
      </w:r>
      <w:proofErr w:type="spellEnd"/>
    </w:p>
    <w:p w14:paraId="4B7EFC7D" w14:textId="77777777" w:rsidR="00B37AC6" w:rsidRDefault="00B37AC6" w:rsidP="00B37AC6">
      <w:pPr>
        <w:spacing w:after="0"/>
        <w:rPr>
          <w:lang w:val="en-US"/>
        </w:rPr>
      </w:pPr>
      <w:r>
        <w:rPr>
          <w:lang w:val="en-US"/>
        </w:rPr>
        <w:t>disclosure</w:t>
      </w:r>
    </w:p>
    <w:p w14:paraId="61A916D5" w14:textId="77777777" w:rsidR="00B37AC6" w:rsidRPr="00FD63B4" w:rsidRDefault="00B37AC6" w:rsidP="00B37AC6">
      <w:pPr>
        <w:spacing w:after="0"/>
      </w:pPr>
      <w:proofErr w:type="spellStart"/>
      <w:proofErr w:type="gramStart"/>
      <w:r w:rsidRPr="00FD63B4">
        <w:t>mesh</w:t>
      </w:r>
      <w:proofErr w:type="gramEnd"/>
      <w:r w:rsidRPr="00FD63B4">
        <w:t>_terms</w:t>
      </w:r>
      <w:proofErr w:type="spellEnd"/>
    </w:p>
    <w:p w14:paraId="2EDDD7E6" w14:textId="77777777" w:rsidR="00B37AC6" w:rsidRPr="00FD63B4" w:rsidRDefault="00B37AC6" w:rsidP="00B37AC6">
      <w:pPr>
        <w:spacing w:after="0"/>
      </w:pPr>
      <w:proofErr w:type="gramStart"/>
      <w:r w:rsidRPr="00FD63B4">
        <w:t>url</w:t>
      </w:r>
      <w:proofErr w:type="gramEnd"/>
    </w:p>
    <w:p w14:paraId="0FB06953" w14:textId="77777777" w:rsidR="00B37AC6" w:rsidRPr="00FD63B4" w:rsidRDefault="00B37AC6" w:rsidP="00B37AC6">
      <w:pPr>
        <w:spacing w:after="0"/>
      </w:pPr>
      <w:proofErr w:type="spellStart"/>
      <w:proofErr w:type="gramStart"/>
      <w:r w:rsidRPr="00FD63B4">
        <w:t>term</w:t>
      </w:r>
      <w:proofErr w:type="spellEnd"/>
      <w:proofErr w:type="gramEnd"/>
    </w:p>
    <w:p w14:paraId="7DC555AA" w14:textId="77777777" w:rsidR="00B37AC6" w:rsidRPr="00FD63B4" w:rsidRDefault="00B37AC6" w:rsidP="00B37AC6"/>
    <w:p w14:paraId="167443A9" w14:textId="77777777" w:rsidR="00B37AC6" w:rsidRPr="00FD63B4" w:rsidRDefault="00B37AC6" w:rsidP="00B37AC6"/>
    <w:p w14:paraId="05546943" w14:textId="77777777" w:rsidR="00B37AC6" w:rsidRDefault="00B37AC6" w:rsidP="00B37AC6">
      <w:pPr>
        <w:pStyle w:val="Titre4"/>
        <w:keepNext w:val="0"/>
        <w:keepLines w:val="0"/>
        <w:spacing w:before="240"/>
        <w:rPr>
          <w:b/>
          <w:color w:val="000000"/>
        </w:rPr>
      </w:pPr>
      <w:bookmarkStart w:id="9" w:name="_3dy6vkm" w:colFirst="0" w:colLast="0"/>
      <w:bookmarkEnd w:id="9"/>
      <w:r>
        <w:rPr>
          <w:b/>
          <w:color w:val="000000"/>
        </w:rPr>
        <w:t>Entités et Associations</w:t>
      </w:r>
    </w:p>
    <w:p w14:paraId="1256F207" w14:textId="77777777" w:rsidR="00B37AC6" w:rsidRDefault="00B37AC6" w:rsidP="00B37AC6">
      <w:pPr>
        <w:numPr>
          <w:ilvl w:val="0"/>
          <w:numId w:val="9"/>
        </w:numPr>
        <w:spacing w:before="240" w:after="0" w:line="276" w:lineRule="auto"/>
      </w:pPr>
      <w:r>
        <w:rPr>
          <w:b/>
        </w:rPr>
        <w:t>Affiliations</w:t>
      </w:r>
    </w:p>
    <w:p w14:paraId="2C8FC359" w14:textId="77777777" w:rsidR="00B37AC6" w:rsidRDefault="00B37AC6" w:rsidP="00B37AC6">
      <w:pPr>
        <w:numPr>
          <w:ilvl w:val="1"/>
          <w:numId w:val="9"/>
        </w:numPr>
        <w:spacing w:after="0" w:line="276" w:lineRule="auto"/>
      </w:pPr>
      <w:proofErr w:type="spellStart"/>
      <w:proofErr w:type="gramStart"/>
      <w:r>
        <w:rPr>
          <w:rFonts w:ascii="Roboto Mono" w:eastAsia="Roboto Mono" w:hAnsi="Roboto Mono" w:cs="Roboto Mono"/>
          <w:color w:val="188038"/>
        </w:rPr>
        <w:t>name</w:t>
      </w:r>
      <w:proofErr w:type="spellEnd"/>
      <w:proofErr w:type="gramEnd"/>
      <w:r>
        <w:t xml:space="preserve"> : Nom de l'affiliation</w:t>
      </w:r>
    </w:p>
    <w:p w14:paraId="2245E7C7" w14:textId="77777777" w:rsidR="00B37AC6" w:rsidRDefault="00B37AC6" w:rsidP="00B37AC6">
      <w:pPr>
        <w:numPr>
          <w:ilvl w:val="0"/>
          <w:numId w:val="9"/>
        </w:numPr>
        <w:spacing w:after="0" w:line="276" w:lineRule="auto"/>
      </w:pPr>
      <w:proofErr w:type="spellStart"/>
      <w:r>
        <w:rPr>
          <w:b/>
        </w:rPr>
        <w:t>Authors</w:t>
      </w:r>
      <w:proofErr w:type="spellEnd"/>
    </w:p>
    <w:p w14:paraId="6ED98AD7" w14:textId="77777777" w:rsidR="00B37AC6" w:rsidRDefault="00B37AC6" w:rsidP="00B37AC6">
      <w:pPr>
        <w:numPr>
          <w:ilvl w:val="1"/>
          <w:numId w:val="9"/>
        </w:numPr>
        <w:spacing w:after="0" w:line="276" w:lineRule="auto"/>
      </w:pPr>
      <w:proofErr w:type="spellStart"/>
      <w:proofErr w:type="gramStart"/>
      <w:r>
        <w:rPr>
          <w:rFonts w:ascii="Roboto Mono" w:eastAsia="Roboto Mono" w:hAnsi="Roboto Mono" w:cs="Roboto Mono"/>
          <w:color w:val="188038"/>
        </w:rPr>
        <w:t>name</w:t>
      </w:r>
      <w:proofErr w:type="spellEnd"/>
      <w:proofErr w:type="gramEnd"/>
      <w:r>
        <w:t xml:space="preserve"> : Nom de l'auteur</w:t>
      </w:r>
    </w:p>
    <w:p w14:paraId="2AB05A3C" w14:textId="77777777" w:rsidR="00B37AC6" w:rsidRDefault="00B37AC6" w:rsidP="00B37AC6">
      <w:pPr>
        <w:numPr>
          <w:ilvl w:val="0"/>
          <w:numId w:val="9"/>
        </w:numPr>
        <w:spacing w:after="0" w:line="276" w:lineRule="auto"/>
      </w:pPr>
      <w:r>
        <w:rPr>
          <w:b/>
        </w:rPr>
        <w:t>Article</w:t>
      </w:r>
    </w:p>
    <w:p w14:paraId="4A827AA6" w14:textId="77777777" w:rsidR="00B37AC6" w:rsidRDefault="00B37AC6" w:rsidP="00B37AC6">
      <w:pPr>
        <w:numPr>
          <w:ilvl w:val="1"/>
          <w:numId w:val="9"/>
        </w:numPr>
        <w:spacing w:after="0" w:line="276" w:lineRule="auto"/>
      </w:pPr>
      <w:proofErr w:type="spellStart"/>
      <w:proofErr w:type="gramStart"/>
      <w:r>
        <w:rPr>
          <w:rFonts w:ascii="Roboto Mono" w:eastAsia="Roboto Mono" w:hAnsi="Roboto Mono" w:cs="Roboto Mono"/>
          <w:color w:val="188038"/>
        </w:rPr>
        <w:t>title</w:t>
      </w:r>
      <w:proofErr w:type="gramEnd"/>
      <w:r>
        <w:rPr>
          <w:rFonts w:ascii="Roboto Mono" w:eastAsia="Roboto Mono" w:hAnsi="Roboto Mono" w:cs="Roboto Mono"/>
          <w:color w:val="188038"/>
        </w:rPr>
        <w:t>_review</w:t>
      </w:r>
      <w:proofErr w:type="spellEnd"/>
      <w:r>
        <w:t xml:space="preserve"> : Titre de la revue</w:t>
      </w:r>
    </w:p>
    <w:p w14:paraId="0AA81DC1" w14:textId="77777777" w:rsidR="00B37AC6" w:rsidRDefault="00B37AC6" w:rsidP="00B37AC6">
      <w:pPr>
        <w:numPr>
          <w:ilvl w:val="1"/>
          <w:numId w:val="9"/>
        </w:numPr>
        <w:spacing w:after="0" w:line="276" w:lineRule="auto"/>
      </w:pPr>
      <w:proofErr w:type="gramStart"/>
      <w:r>
        <w:rPr>
          <w:rFonts w:ascii="Roboto Mono" w:eastAsia="Roboto Mono" w:hAnsi="Roboto Mono" w:cs="Roboto Mono"/>
          <w:color w:val="188038"/>
        </w:rPr>
        <w:lastRenderedPageBreak/>
        <w:t>date</w:t>
      </w:r>
      <w:proofErr w:type="gramEnd"/>
      <w:r>
        <w:t xml:space="preserve"> : Date de publication</w:t>
      </w:r>
    </w:p>
    <w:p w14:paraId="6E8A3AB8" w14:textId="77777777" w:rsidR="00B37AC6" w:rsidRDefault="00B37AC6" w:rsidP="00B37AC6">
      <w:pPr>
        <w:numPr>
          <w:ilvl w:val="1"/>
          <w:numId w:val="9"/>
        </w:numPr>
        <w:spacing w:after="0" w:line="276" w:lineRule="auto"/>
      </w:pPr>
      <w:proofErr w:type="spellStart"/>
      <w:proofErr w:type="gramStart"/>
      <w:r>
        <w:rPr>
          <w:rFonts w:ascii="Roboto Mono" w:eastAsia="Roboto Mono" w:hAnsi="Roboto Mono" w:cs="Roboto Mono"/>
          <w:color w:val="188038"/>
        </w:rPr>
        <w:t>title</w:t>
      </w:r>
      <w:proofErr w:type="spellEnd"/>
      <w:proofErr w:type="gramEnd"/>
      <w:r>
        <w:t xml:space="preserve"> : Titre de l'article</w:t>
      </w:r>
    </w:p>
    <w:p w14:paraId="47FB9B3B" w14:textId="77777777" w:rsidR="00B37AC6" w:rsidRDefault="00B37AC6" w:rsidP="00B37AC6">
      <w:pPr>
        <w:numPr>
          <w:ilvl w:val="1"/>
          <w:numId w:val="9"/>
        </w:numPr>
        <w:spacing w:after="0" w:line="276" w:lineRule="auto"/>
      </w:pPr>
      <w:proofErr w:type="gramStart"/>
      <w:r>
        <w:rPr>
          <w:rFonts w:ascii="Roboto Mono" w:eastAsia="Roboto Mono" w:hAnsi="Roboto Mono" w:cs="Roboto Mono"/>
          <w:color w:val="188038"/>
        </w:rPr>
        <w:t>abstract</w:t>
      </w:r>
      <w:proofErr w:type="gramEnd"/>
      <w:r>
        <w:t xml:space="preserve"> : Résumé de l'article</w:t>
      </w:r>
    </w:p>
    <w:p w14:paraId="1A7EFFFA" w14:textId="77777777" w:rsidR="00B37AC6" w:rsidRDefault="00B37AC6" w:rsidP="00B37AC6">
      <w:pPr>
        <w:numPr>
          <w:ilvl w:val="1"/>
          <w:numId w:val="9"/>
        </w:numPr>
        <w:spacing w:after="0" w:line="276" w:lineRule="auto"/>
      </w:pPr>
      <w:proofErr w:type="spellStart"/>
      <w:proofErr w:type="gramStart"/>
      <w:r>
        <w:rPr>
          <w:rFonts w:ascii="Roboto Mono" w:eastAsia="Roboto Mono" w:hAnsi="Roboto Mono" w:cs="Roboto Mono"/>
          <w:color w:val="188038"/>
        </w:rPr>
        <w:t>pmid</w:t>
      </w:r>
      <w:proofErr w:type="spellEnd"/>
      <w:proofErr w:type="gramEnd"/>
      <w:r>
        <w:t xml:space="preserve"> : Identifiant PubMed</w:t>
      </w:r>
    </w:p>
    <w:p w14:paraId="152ECF9F" w14:textId="77777777" w:rsidR="00B37AC6" w:rsidRDefault="00B37AC6" w:rsidP="00B37AC6">
      <w:pPr>
        <w:numPr>
          <w:ilvl w:val="1"/>
          <w:numId w:val="9"/>
        </w:numPr>
        <w:spacing w:after="0" w:line="276" w:lineRule="auto"/>
      </w:pPr>
      <w:proofErr w:type="spellStart"/>
      <w:proofErr w:type="gramStart"/>
      <w:r>
        <w:rPr>
          <w:rFonts w:ascii="Roboto Mono" w:eastAsia="Roboto Mono" w:hAnsi="Roboto Mono" w:cs="Roboto Mono"/>
          <w:color w:val="188038"/>
        </w:rPr>
        <w:t>doi</w:t>
      </w:r>
      <w:proofErr w:type="spellEnd"/>
      <w:proofErr w:type="gramEnd"/>
      <w:r>
        <w:t xml:space="preserve"> : DOI de l'article</w:t>
      </w:r>
    </w:p>
    <w:p w14:paraId="3FDFCA46" w14:textId="77777777" w:rsidR="00B37AC6" w:rsidRDefault="00B37AC6" w:rsidP="00B37AC6">
      <w:pPr>
        <w:numPr>
          <w:ilvl w:val="1"/>
          <w:numId w:val="9"/>
        </w:numPr>
        <w:spacing w:after="0" w:line="276" w:lineRule="auto"/>
      </w:pPr>
      <w:proofErr w:type="spellStart"/>
      <w:proofErr w:type="gramStart"/>
      <w:r>
        <w:rPr>
          <w:rFonts w:ascii="Roboto Mono" w:eastAsia="Roboto Mono" w:hAnsi="Roboto Mono" w:cs="Roboto Mono"/>
          <w:color w:val="188038"/>
        </w:rPr>
        <w:t>disclosure</w:t>
      </w:r>
      <w:proofErr w:type="spellEnd"/>
      <w:proofErr w:type="gramEnd"/>
      <w:r>
        <w:t xml:space="preserve"> : Conflits d'intérêts</w:t>
      </w:r>
    </w:p>
    <w:p w14:paraId="075FAC29" w14:textId="77777777" w:rsidR="00B37AC6" w:rsidRDefault="00B37AC6" w:rsidP="00B37AC6">
      <w:pPr>
        <w:numPr>
          <w:ilvl w:val="1"/>
          <w:numId w:val="9"/>
        </w:numPr>
        <w:spacing w:after="0" w:line="276" w:lineRule="auto"/>
      </w:pPr>
      <w:proofErr w:type="spellStart"/>
      <w:proofErr w:type="gramStart"/>
      <w:r>
        <w:rPr>
          <w:rFonts w:ascii="Roboto Mono" w:eastAsia="Roboto Mono" w:hAnsi="Roboto Mono" w:cs="Roboto Mono"/>
          <w:color w:val="188038"/>
        </w:rPr>
        <w:t>mesh</w:t>
      </w:r>
      <w:proofErr w:type="gramEnd"/>
      <w:r>
        <w:rPr>
          <w:rFonts w:ascii="Roboto Mono" w:eastAsia="Roboto Mono" w:hAnsi="Roboto Mono" w:cs="Roboto Mono"/>
          <w:color w:val="188038"/>
        </w:rPr>
        <w:t>_terms</w:t>
      </w:r>
      <w:proofErr w:type="spellEnd"/>
      <w:r>
        <w:t xml:space="preserve"> : Termes MeSH associés</w:t>
      </w:r>
    </w:p>
    <w:p w14:paraId="7C5C545E" w14:textId="77777777" w:rsidR="00B37AC6" w:rsidRDefault="00B37AC6" w:rsidP="00B37AC6">
      <w:pPr>
        <w:numPr>
          <w:ilvl w:val="1"/>
          <w:numId w:val="9"/>
        </w:numPr>
        <w:spacing w:after="0" w:line="276" w:lineRule="auto"/>
      </w:pPr>
      <w:proofErr w:type="gramStart"/>
      <w:r>
        <w:rPr>
          <w:rFonts w:ascii="Roboto Mono" w:eastAsia="Roboto Mono" w:hAnsi="Roboto Mono" w:cs="Roboto Mono"/>
          <w:color w:val="188038"/>
        </w:rPr>
        <w:t>url</w:t>
      </w:r>
      <w:proofErr w:type="gramEnd"/>
      <w:r>
        <w:t xml:space="preserve"> : URL de l'article</w:t>
      </w:r>
    </w:p>
    <w:p w14:paraId="7D1D922E" w14:textId="77777777" w:rsidR="00B37AC6" w:rsidRDefault="00B37AC6" w:rsidP="00B37AC6">
      <w:pPr>
        <w:numPr>
          <w:ilvl w:val="1"/>
          <w:numId w:val="9"/>
        </w:numPr>
        <w:spacing w:after="0" w:line="276" w:lineRule="auto"/>
      </w:pPr>
      <w:proofErr w:type="spellStart"/>
      <w:proofErr w:type="gramStart"/>
      <w:r>
        <w:rPr>
          <w:rFonts w:ascii="Roboto Mono" w:eastAsia="Roboto Mono" w:hAnsi="Roboto Mono" w:cs="Roboto Mono"/>
          <w:color w:val="188038"/>
        </w:rPr>
        <w:t>term</w:t>
      </w:r>
      <w:proofErr w:type="spellEnd"/>
      <w:proofErr w:type="gramEnd"/>
      <w:r>
        <w:t xml:space="preserve"> : Terme associé</w:t>
      </w:r>
    </w:p>
    <w:p w14:paraId="727DEE9C" w14:textId="77777777" w:rsidR="00B37AC6" w:rsidRDefault="00B37AC6" w:rsidP="00B37AC6">
      <w:pPr>
        <w:spacing w:after="0" w:line="276" w:lineRule="auto"/>
      </w:pPr>
    </w:p>
    <w:p w14:paraId="6437D945" w14:textId="77777777" w:rsidR="00B37AC6" w:rsidRDefault="00B37AC6" w:rsidP="00B37AC6">
      <w:pPr>
        <w:pStyle w:val="Titre4"/>
        <w:keepNext w:val="0"/>
        <w:keepLines w:val="0"/>
        <w:spacing w:before="240"/>
        <w:rPr>
          <w:b/>
          <w:color w:val="000000"/>
        </w:rPr>
      </w:pPr>
      <w:r>
        <w:rPr>
          <w:b/>
          <w:color w:val="000000"/>
        </w:rPr>
        <w:t>Relations (Cardinalités)</w:t>
      </w:r>
    </w:p>
    <w:p w14:paraId="4D971CFC" w14:textId="77777777" w:rsidR="00B37AC6" w:rsidRDefault="00B37AC6" w:rsidP="00B37AC6">
      <w:pPr>
        <w:numPr>
          <w:ilvl w:val="0"/>
          <w:numId w:val="10"/>
        </w:numPr>
        <w:spacing w:after="0" w:line="276" w:lineRule="auto"/>
        <w:rPr>
          <w:b/>
        </w:rPr>
      </w:pPr>
      <w:r>
        <w:rPr>
          <w:b/>
        </w:rPr>
        <w:t xml:space="preserve">Relation entre Article et </w:t>
      </w:r>
      <w:proofErr w:type="spellStart"/>
      <w:r>
        <w:rPr>
          <w:b/>
        </w:rPr>
        <w:t>Authors</w:t>
      </w:r>
      <w:proofErr w:type="spellEnd"/>
      <w:r>
        <w:rPr>
          <w:b/>
        </w:rPr>
        <w:t xml:space="preserve"> (via </w:t>
      </w:r>
      <w:proofErr w:type="spellStart"/>
      <w:r>
        <w:rPr>
          <w:b/>
        </w:rPr>
        <w:t>Authorship</w:t>
      </w:r>
      <w:proofErr w:type="spellEnd"/>
      <w:r>
        <w:rPr>
          <w:b/>
        </w:rPr>
        <w:t>) :</w:t>
      </w:r>
    </w:p>
    <w:p w14:paraId="393FBF1F" w14:textId="77777777" w:rsidR="00B37AC6" w:rsidRDefault="00B37AC6" w:rsidP="00B37AC6">
      <w:pPr>
        <w:numPr>
          <w:ilvl w:val="0"/>
          <w:numId w:val="13"/>
        </w:numPr>
        <w:spacing w:after="0" w:line="276" w:lineRule="auto"/>
      </w:pPr>
      <w:r>
        <w:t>Un article peut être écrit par plusieurs auteurs.</w:t>
      </w:r>
    </w:p>
    <w:p w14:paraId="5D93DE5A" w14:textId="77777777" w:rsidR="00B37AC6" w:rsidRDefault="00B37AC6" w:rsidP="00B37AC6">
      <w:pPr>
        <w:numPr>
          <w:ilvl w:val="0"/>
          <w:numId w:val="13"/>
        </w:numPr>
        <w:spacing w:after="0" w:line="276" w:lineRule="auto"/>
      </w:pPr>
      <w:r>
        <w:t>Un auteur peut contribuer à plusieurs articles.</w:t>
      </w:r>
    </w:p>
    <w:p w14:paraId="0CC61796" w14:textId="77777777" w:rsidR="00B37AC6" w:rsidRDefault="00B37AC6" w:rsidP="00B37AC6">
      <w:pPr>
        <w:numPr>
          <w:ilvl w:val="0"/>
          <w:numId w:val="13"/>
        </w:numPr>
        <w:spacing w:after="0" w:line="276" w:lineRule="auto"/>
      </w:pPr>
      <w:r>
        <w:t xml:space="preserve">Relation : </w:t>
      </w:r>
      <w:proofErr w:type="gramStart"/>
      <w:r>
        <w:t>N:</w:t>
      </w:r>
      <w:proofErr w:type="gramEnd"/>
      <w:r>
        <w:t>M (</w:t>
      </w:r>
      <w:proofErr w:type="spellStart"/>
      <w:r>
        <w:t>Many</w:t>
      </w:r>
      <w:proofErr w:type="spellEnd"/>
      <w:r>
        <w:t>-to-</w:t>
      </w:r>
      <w:proofErr w:type="spellStart"/>
      <w:r>
        <w:t>Many</w:t>
      </w:r>
      <w:proofErr w:type="spellEnd"/>
      <w:r>
        <w:t xml:space="preserve">), gérée par le modèle intermédiaire </w:t>
      </w:r>
      <w:proofErr w:type="spellStart"/>
      <w:r>
        <w:t>Authorship</w:t>
      </w:r>
      <w:proofErr w:type="spellEnd"/>
      <w:r>
        <w:t>.</w:t>
      </w:r>
    </w:p>
    <w:p w14:paraId="268396C2" w14:textId="77777777" w:rsidR="00B37AC6" w:rsidRDefault="00B37AC6" w:rsidP="00B37AC6">
      <w:pPr>
        <w:numPr>
          <w:ilvl w:val="0"/>
          <w:numId w:val="11"/>
        </w:numPr>
        <w:spacing w:after="0" w:line="276" w:lineRule="auto"/>
        <w:rPr>
          <w:b/>
        </w:rPr>
      </w:pPr>
      <w:r>
        <w:rPr>
          <w:b/>
        </w:rPr>
        <w:t xml:space="preserve">Relation entre </w:t>
      </w:r>
      <w:proofErr w:type="spellStart"/>
      <w:r>
        <w:rPr>
          <w:b/>
        </w:rPr>
        <w:t>Authors</w:t>
      </w:r>
      <w:proofErr w:type="spellEnd"/>
      <w:r>
        <w:rPr>
          <w:b/>
        </w:rPr>
        <w:t xml:space="preserve"> et Affiliations (via </w:t>
      </w:r>
      <w:proofErr w:type="spellStart"/>
      <w:r>
        <w:rPr>
          <w:b/>
        </w:rPr>
        <w:t>Authorship</w:t>
      </w:r>
      <w:proofErr w:type="spellEnd"/>
      <w:r>
        <w:rPr>
          <w:b/>
        </w:rPr>
        <w:t>) :</w:t>
      </w:r>
    </w:p>
    <w:p w14:paraId="213B4BF9" w14:textId="77777777" w:rsidR="00B37AC6" w:rsidRDefault="00B37AC6" w:rsidP="00B37AC6">
      <w:pPr>
        <w:numPr>
          <w:ilvl w:val="0"/>
          <w:numId w:val="14"/>
        </w:numPr>
        <w:spacing w:after="0" w:line="276" w:lineRule="auto"/>
      </w:pPr>
      <w:r>
        <w:t>Un auteur peut être associé à plusieurs affiliations.</w:t>
      </w:r>
    </w:p>
    <w:p w14:paraId="7ADE4B79" w14:textId="77777777" w:rsidR="00B37AC6" w:rsidRDefault="00B37AC6" w:rsidP="00B37AC6">
      <w:pPr>
        <w:numPr>
          <w:ilvl w:val="0"/>
          <w:numId w:val="14"/>
        </w:numPr>
        <w:spacing w:after="0" w:line="276" w:lineRule="auto"/>
      </w:pPr>
      <w:r>
        <w:t>Une affiliation peut être liée à plusieurs auteurs.</w:t>
      </w:r>
    </w:p>
    <w:p w14:paraId="3D024DC1" w14:textId="77777777" w:rsidR="00B37AC6" w:rsidRPr="00D57DB5" w:rsidRDefault="00B37AC6" w:rsidP="00B37AC6">
      <w:pPr>
        <w:numPr>
          <w:ilvl w:val="0"/>
          <w:numId w:val="14"/>
        </w:numPr>
        <w:spacing w:after="0" w:line="276" w:lineRule="auto"/>
        <w:rPr>
          <w:lang w:val="en-US"/>
        </w:rPr>
      </w:pPr>
      <w:r w:rsidRPr="00D57DB5">
        <w:rPr>
          <w:lang w:val="en-US"/>
        </w:rPr>
        <w:t xml:space="preserve">Relation: N:M (Many-to-Many), </w:t>
      </w:r>
      <w:proofErr w:type="spellStart"/>
      <w:r w:rsidRPr="00D57DB5">
        <w:rPr>
          <w:lang w:val="en-US"/>
        </w:rPr>
        <w:t>gérée</w:t>
      </w:r>
      <w:proofErr w:type="spellEnd"/>
      <w:r w:rsidRPr="00D57DB5">
        <w:rPr>
          <w:lang w:val="en-US"/>
        </w:rPr>
        <w:t xml:space="preserve"> </w:t>
      </w:r>
      <w:proofErr w:type="spellStart"/>
      <w:r w:rsidRPr="00D57DB5">
        <w:rPr>
          <w:lang w:val="en-US"/>
        </w:rPr>
        <w:t>implicitement</w:t>
      </w:r>
      <w:proofErr w:type="spellEnd"/>
      <w:r w:rsidRPr="00D57DB5">
        <w:rPr>
          <w:lang w:val="en-US"/>
        </w:rPr>
        <w:t xml:space="preserve"> via Authorship.</w:t>
      </w:r>
    </w:p>
    <w:p w14:paraId="1C6DB510" w14:textId="77777777" w:rsidR="00B37AC6" w:rsidRDefault="00B37AC6" w:rsidP="00B37AC6">
      <w:pPr>
        <w:numPr>
          <w:ilvl w:val="0"/>
          <w:numId w:val="12"/>
        </w:numPr>
        <w:spacing w:after="0" w:line="276" w:lineRule="auto"/>
        <w:rPr>
          <w:b/>
        </w:rPr>
      </w:pPr>
      <w:r>
        <w:rPr>
          <w:b/>
        </w:rPr>
        <w:t xml:space="preserve">Relation entre Article et Affiliations (via </w:t>
      </w:r>
      <w:proofErr w:type="spellStart"/>
      <w:r>
        <w:rPr>
          <w:b/>
        </w:rPr>
        <w:t>Authorship</w:t>
      </w:r>
      <w:proofErr w:type="spellEnd"/>
      <w:r>
        <w:rPr>
          <w:b/>
        </w:rPr>
        <w:t>) :</w:t>
      </w:r>
    </w:p>
    <w:p w14:paraId="37C7F962" w14:textId="77777777" w:rsidR="00B37AC6" w:rsidRDefault="00B37AC6" w:rsidP="00B37AC6">
      <w:pPr>
        <w:numPr>
          <w:ilvl w:val="0"/>
          <w:numId w:val="15"/>
        </w:numPr>
        <w:spacing w:after="0" w:line="276" w:lineRule="auto"/>
      </w:pPr>
      <w:r>
        <w:t>Un article peut être lié à plusieurs affiliations (via ses auteurs).</w:t>
      </w:r>
    </w:p>
    <w:p w14:paraId="0DB704E3" w14:textId="77777777" w:rsidR="00B37AC6" w:rsidRDefault="00B37AC6" w:rsidP="00B37AC6">
      <w:pPr>
        <w:numPr>
          <w:ilvl w:val="0"/>
          <w:numId w:val="15"/>
        </w:numPr>
        <w:spacing w:after="0" w:line="276" w:lineRule="auto"/>
      </w:pPr>
      <w:r>
        <w:t>Une affiliation peut apparaître dans plusieurs articles.</w:t>
      </w:r>
    </w:p>
    <w:p w14:paraId="41433B9A" w14:textId="77777777" w:rsidR="00B37AC6" w:rsidRPr="00D57DB5" w:rsidRDefault="00B37AC6" w:rsidP="00B37AC6">
      <w:pPr>
        <w:numPr>
          <w:ilvl w:val="0"/>
          <w:numId w:val="15"/>
        </w:numPr>
        <w:spacing w:after="0" w:line="276" w:lineRule="auto"/>
        <w:rPr>
          <w:lang w:val="en-US"/>
        </w:rPr>
      </w:pPr>
      <w:r w:rsidRPr="00D57DB5">
        <w:rPr>
          <w:lang w:val="en-US"/>
        </w:rPr>
        <w:t xml:space="preserve">Relation: N:M (Many-to-Many), </w:t>
      </w:r>
      <w:proofErr w:type="spellStart"/>
      <w:r w:rsidRPr="00D57DB5">
        <w:rPr>
          <w:lang w:val="en-US"/>
        </w:rPr>
        <w:t>gérée</w:t>
      </w:r>
      <w:proofErr w:type="spellEnd"/>
      <w:r w:rsidRPr="00D57DB5">
        <w:rPr>
          <w:lang w:val="en-US"/>
        </w:rPr>
        <w:t xml:space="preserve"> </w:t>
      </w:r>
      <w:proofErr w:type="spellStart"/>
      <w:r w:rsidRPr="00D57DB5">
        <w:rPr>
          <w:lang w:val="en-US"/>
        </w:rPr>
        <w:t>indirectement</w:t>
      </w:r>
      <w:proofErr w:type="spellEnd"/>
      <w:r w:rsidRPr="00D57DB5">
        <w:rPr>
          <w:lang w:val="en-US"/>
        </w:rPr>
        <w:t xml:space="preserve"> via Authorship.</w:t>
      </w:r>
    </w:p>
    <w:p w14:paraId="4B525331" w14:textId="77777777" w:rsidR="00B37AC6" w:rsidRPr="00D57DB5" w:rsidRDefault="00B37AC6" w:rsidP="00B37AC6">
      <w:pPr>
        <w:rPr>
          <w:lang w:val="en-US"/>
        </w:rPr>
      </w:pPr>
    </w:p>
    <w:p w14:paraId="304E6D3F" w14:textId="77777777" w:rsidR="00B37AC6" w:rsidRPr="00053D23" w:rsidRDefault="00B37AC6" w:rsidP="00B37AC6">
      <w:pPr>
        <w:rPr>
          <w:lang w:val="en-US"/>
        </w:rPr>
      </w:pPr>
    </w:p>
    <w:p w14:paraId="4BC1D9AF" w14:textId="77777777" w:rsidR="00B37AC6" w:rsidRDefault="00B37AC6" w:rsidP="00B37AC6">
      <w:pPr>
        <w:pStyle w:val="Titre5"/>
        <w:numPr>
          <w:ilvl w:val="0"/>
          <w:numId w:val="8"/>
        </w:numPr>
      </w:pPr>
      <w:bookmarkStart w:id="10" w:name="_4d34og8" w:colFirst="0" w:colLast="0"/>
      <w:bookmarkEnd w:id="10"/>
      <w:r w:rsidRPr="00FD63B4">
        <w:rPr>
          <w:lang w:val="en-US"/>
        </w:rPr>
        <w:t xml:space="preserve"> </w:t>
      </w:r>
      <w:r>
        <w:t>Modèle Logique de Données (MLD)</w:t>
      </w:r>
    </w:p>
    <w:p w14:paraId="66C8F992" w14:textId="77777777" w:rsidR="00B37AC6" w:rsidRDefault="00B37AC6" w:rsidP="00B37AC6"/>
    <w:p w14:paraId="471B3E90" w14:textId="77777777" w:rsidR="00B37AC6" w:rsidRDefault="00B37AC6" w:rsidP="00B37AC6"/>
    <w:p w14:paraId="7B3C030F" w14:textId="77777777" w:rsidR="00B37AC6" w:rsidRPr="00053D23" w:rsidRDefault="00B37AC6" w:rsidP="00B37AC6">
      <w:pPr>
        <w:rPr>
          <w:b/>
          <w:bCs/>
        </w:rPr>
      </w:pPr>
      <w:r w:rsidRPr="00053D23">
        <w:rPr>
          <w:b/>
          <w:bCs/>
        </w:rPr>
        <w:t>Affiliations</w:t>
      </w:r>
    </w:p>
    <w:p w14:paraId="484E541B" w14:textId="77777777" w:rsidR="00B37AC6" w:rsidRPr="00053D23" w:rsidRDefault="00B37AC6" w:rsidP="00B37AC6">
      <w:pPr>
        <w:numPr>
          <w:ilvl w:val="0"/>
          <w:numId w:val="23"/>
        </w:numPr>
      </w:pPr>
      <w:proofErr w:type="spellStart"/>
      <w:proofErr w:type="gramStart"/>
      <w:r w:rsidRPr="00053D23">
        <w:rPr>
          <w:b/>
          <w:bCs/>
        </w:rPr>
        <w:t>id</w:t>
      </w:r>
      <w:proofErr w:type="gramEnd"/>
      <w:r w:rsidRPr="00053D23">
        <w:rPr>
          <w:b/>
          <w:bCs/>
        </w:rPr>
        <w:t>_affiliation</w:t>
      </w:r>
      <w:proofErr w:type="spellEnd"/>
      <w:r w:rsidRPr="00053D23">
        <w:t xml:space="preserve"> (clé primaire)</w:t>
      </w:r>
    </w:p>
    <w:p w14:paraId="7FFD5ACF" w14:textId="77777777" w:rsidR="00B37AC6" w:rsidRPr="00053D23" w:rsidRDefault="00B37AC6" w:rsidP="00B37AC6">
      <w:pPr>
        <w:numPr>
          <w:ilvl w:val="0"/>
          <w:numId w:val="23"/>
        </w:numPr>
      </w:pPr>
      <w:proofErr w:type="spellStart"/>
      <w:proofErr w:type="gramStart"/>
      <w:r w:rsidRPr="00053D23">
        <w:t>name</w:t>
      </w:r>
      <w:proofErr w:type="spellEnd"/>
      <w:proofErr w:type="gramEnd"/>
      <w:r w:rsidRPr="00053D23">
        <w:t xml:space="preserve"> (nom de l'affiliation)</w:t>
      </w:r>
    </w:p>
    <w:p w14:paraId="3591B096" w14:textId="77777777" w:rsidR="00B37AC6" w:rsidRPr="00053D23" w:rsidRDefault="00B37AC6" w:rsidP="00B37AC6">
      <w:pPr>
        <w:rPr>
          <w:b/>
          <w:bCs/>
        </w:rPr>
      </w:pPr>
      <w:proofErr w:type="spellStart"/>
      <w:r w:rsidRPr="00053D23">
        <w:rPr>
          <w:b/>
          <w:bCs/>
        </w:rPr>
        <w:t>Authors</w:t>
      </w:r>
      <w:proofErr w:type="spellEnd"/>
    </w:p>
    <w:p w14:paraId="313027DC" w14:textId="77777777" w:rsidR="00B37AC6" w:rsidRPr="00053D23" w:rsidRDefault="00B37AC6" w:rsidP="00B37AC6">
      <w:pPr>
        <w:numPr>
          <w:ilvl w:val="0"/>
          <w:numId w:val="24"/>
        </w:numPr>
      </w:pPr>
      <w:proofErr w:type="spellStart"/>
      <w:proofErr w:type="gramStart"/>
      <w:r w:rsidRPr="00053D23">
        <w:rPr>
          <w:b/>
          <w:bCs/>
        </w:rPr>
        <w:t>id</w:t>
      </w:r>
      <w:proofErr w:type="gramEnd"/>
      <w:r w:rsidRPr="00053D23">
        <w:rPr>
          <w:b/>
          <w:bCs/>
        </w:rPr>
        <w:t>_author</w:t>
      </w:r>
      <w:proofErr w:type="spellEnd"/>
      <w:r w:rsidRPr="00053D23">
        <w:t xml:space="preserve"> (clé primaire)</w:t>
      </w:r>
    </w:p>
    <w:p w14:paraId="1F75F3B2" w14:textId="77777777" w:rsidR="00B37AC6" w:rsidRPr="00053D23" w:rsidRDefault="00B37AC6" w:rsidP="00B37AC6">
      <w:pPr>
        <w:numPr>
          <w:ilvl w:val="0"/>
          <w:numId w:val="24"/>
        </w:numPr>
      </w:pPr>
      <w:proofErr w:type="spellStart"/>
      <w:proofErr w:type="gramStart"/>
      <w:r w:rsidRPr="00053D23">
        <w:t>name</w:t>
      </w:r>
      <w:proofErr w:type="spellEnd"/>
      <w:proofErr w:type="gramEnd"/>
      <w:r w:rsidRPr="00053D23">
        <w:t xml:space="preserve"> (nom de l'auteur)</w:t>
      </w:r>
    </w:p>
    <w:p w14:paraId="0B12C62A" w14:textId="77777777" w:rsidR="00B37AC6" w:rsidRPr="00053D23" w:rsidRDefault="00B37AC6" w:rsidP="00B37AC6">
      <w:pPr>
        <w:rPr>
          <w:b/>
          <w:bCs/>
        </w:rPr>
      </w:pPr>
      <w:r w:rsidRPr="00053D23">
        <w:rPr>
          <w:b/>
          <w:bCs/>
        </w:rPr>
        <w:t>Article</w:t>
      </w:r>
    </w:p>
    <w:p w14:paraId="6A48EC35" w14:textId="77777777" w:rsidR="00B37AC6" w:rsidRPr="00053D23" w:rsidRDefault="00B37AC6" w:rsidP="00B37AC6">
      <w:pPr>
        <w:numPr>
          <w:ilvl w:val="0"/>
          <w:numId w:val="25"/>
        </w:numPr>
      </w:pPr>
      <w:proofErr w:type="spellStart"/>
      <w:proofErr w:type="gramStart"/>
      <w:r w:rsidRPr="00053D23">
        <w:rPr>
          <w:b/>
          <w:bCs/>
        </w:rPr>
        <w:t>id</w:t>
      </w:r>
      <w:proofErr w:type="gramEnd"/>
      <w:r w:rsidRPr="00053D23">
        <w:rPr>
          <w:b/>
          <w:bCs/>
        </w:rPr>
        <w:t>_article</w:t>
      </w:r>
      <w:proofErr w:type="spellEnd"/>
      <w:r w:rsidRPr="00053D23">
        <w:t xml:space="preserve"> (clé primaire)</w:t>
      </w:r>
    </w:p>
    <w:p w14:paraId="0A9A9AE1" w14:textId="77777777" w:rsidR="00B37AC6" w:rsidRPr="00053D23" w:rsidRDefault="00B37AC6" w:rsidP="00B37AC6">
      <w:pPr>
        <w:numPr>
          <w:ilvl w:val="0"/>
          <w:numId w:val="25"/>
        </w:numPr>
      </w:pPr>
      <w:proofErr w:type="spellStart"/>
      <w:proofErr w:type="gramStart"/>
      <w:r w:rsidRPr="00053D23">
        <w:t>title</w:t>
      </w:r>
      <w:proofErr w:type="gramEnd"/>
      <w:r w:rsidRPr="00053D23">
        <w:t>_review</w:t>
      </w:r>
      <w:proofErr w:type="spellEnd"/>
      <w:r w:rsidRPr="00053D23">
        <w:t xml:space="preserve"> (titre de la revue)</w:t>
      </w:r>
    </w:p>
    <w:p w14:paraId="6834533F" w14:textId="77777777" w:rsidR="00B37AC6" w:rsidRPr="00053D23" w:rsidRDefault="00B37AC6" w:rsidP="00B37AC6">
      <w:pPr>
        <w:numPr>
          <w:ilvl w:val="0"/>
          <w:numId w:val="25"/>
        </w:numPr>
      </w:pPr>
      <w:proofErr w:type="gramStart"/>
      <w:r w:rsidRPr="00053D23">
        <w:lastRenderedPageBreak/>
        <w:t>date</w:t>
      </w:r>
      <w:proofErr w:type="gramEnd"/>
      <w:r w:rsidRPr="00053D23">
        <w:t xml:space="preserve"> (date de publication)</w:t>
      </w:r>
    </w:p>
    <w:p w14:paraId="3A6A89DA" w14:textId="77777777" w:rsidR="00B37AC6" w:rsidRPr="00053D23" w:rsidRDefault="00B37AC6" w:rsidP="00B37AC6">
      <w:pPr>
        <w:numPr>
          <w:ilvl w:val="0"/>
          <w:numId w:val="25"/>
        </w:numPr>
      </w:pPr>
      <w:proofErr w:type="spellStart"/>
      <w:proofErr w:type="gramStart"/>
      <w:r w:rsidRPr="00053D23">
        <w:t>title</w:t>
      </w:r>
      <w:proofErr w:type="spellEnd"/>
      <w:proofErr w:type="gramEnd"/>
      <w:r w:rsidRPr="00053D23">
        <w:t xml:space="preserve"> (titre de l'article)</w:t>
      </w:r>
    </w:p>
    <w:p w14:paraId="2437549A" w14:textId="77777777" w:rsidR="00B37AC6" w:rsidRPr="00053D23" w:rsidRDefault="00B37AC6" w:rsidP="00B37AC6">
      <w:pPr>
        <w:numPr>
          <w:ilvl w:val="0"/>
          <w:numId w:val="25"/>
        </w:numPr>
      </w:pPr>
      <w:proofErr w:type="gramStart"/>
      <w:r w:rsidRPr="00053D23">
        <w:t>abstract</w:t>
      </w:r>
      <w:proofErr w:type="gramEnd"/>
      <w:r w:rsidRPr="00053D23">
        <w:t xml:space="preserve"> (résumé de l'article)</w:t>
      </w:r>
    </w:p>
    <w:p w14:paraId="79B55AB4" w14:textId="77777777" w:rsidR="00B37AC6" w:rsidRPr="00053D23" w:rsidRDefault="00B37AC6" w:rsidP="00B37AC6">
      <w:pPr>
        <w:numPr>
          <w:ilvl w:val="0"/>
          <w:numId w:val="25"/>
        </w:numPr>
      </w:pPr>
      <w:proofErr w:type="spellStart"/>
      <w:proofErr w:type="gramStart"/>
      <w:r w:rsidRPr="00053D23">
        <w:t>pmid</w:t>
      </w:r>
      <w:proofErr w:type="spellEnd"/>
      <w:proofErr w:type="gramEnd"/>
      <w:r w:rsidRPr="00053D23">
        <w:t xml:space="preserve"> (identifiant PubMed)</w:t>
      </w:r>
    </w:p>
    <w:p w14:paraId="3D65A586" w14:textId="77777777" w:rsidR="00B37AC6" w:rsidRPr="00053D23" w:rsidRDefault="00B37AC6" w:rsidP="00B37AC6">
      <w:pPr>
        <w:numPr>
          <w:ilvl w:val="0"/>
          <w:numId w:val="25"/>
        </w:numPr>
      </w:pPr>
      <w:proofErr w:type="spellStart"/>
      <w:proofErr w:type="gramStart"/>
      <w:r w:rsidRPr="00053D23">
        <w:t>doi</w:t>
      </w:r>
      <w:proofErr w:type="spellEnd"/>
      <w:proofErr w:type="gramEnd"/>
      <w:r w:rsidRPr="00053D23">
        <w:t xml:space="preserve"> (identifiant DOI)</w:t>
      </w:r>
    </w:p>
    <w:p w14:paraId="7F8BE283" w14:textId="77777777" w:rsidR="00B37AC6" w:rsidRPr="00053D23" w:rsidRDefault="00B37AC6" w:rsidP="00B37AC6">
      <w:pPr>
        <w:numPr>
          <w:ilvl w:val="0"/>
          <w:numId w:val="25"/>
        </w:numPr>
      </w:pPr>
      <w:proofErr w:type="spellStart"/>
      <w:proofErr w:type="gramStart"/>
      <w:r w:rsidRPr="00053D23">
        <w:t>disclosure</w:t>
      </w:r>
      <w:proofErr w:type="spellEnd"/>
      <w:proofErr w:type="gramEnd"/>
      <w:r w:rsidRPr="00053D23">
        <w:t xml:space="preserve"> (déclaration de conflit d'intérêt)</w:t>
      </w:r>
    </w:p>
    <w:p w14:paraId="347DBDD1" w14:textId="77777777" w:rsidR="00B37AC6" w:rsidRPr="00053D23" w:rsidRDefault="00B37AC6" w:rsidP="00B37AC6">
      <w:pPr>
        <w:numPr>
          <w:ilvl w:val="0"/>
          <w:numId w:val="25"/>
        </w:numPr>
      </w:pPr>
      <w:proofErr w:type="spellStart"/>
      <w:proofErr w:type="gramStart"/>
      <w:r w:rsidRPr="00053D23">
        <w:t>mesh</w:t>
      </w:r>
      <w:proofErr w:type="gramEnd"/>
      <w:r w:rsidRPr="00053D23">
        <w:t>_terms</w:t>
      </w:r>
      <w:proofErr w:type="spellEnd"/>
      <w:r w:rsidRPr="00053D23">
        <w:t xml:space="preserve"> (termes MeSH)</w:t>
      </w:r>
    </w:p>
    <w:p w14:paraId="56E7C913" w14:textId="77777777" w:rsidR="00B37AC6" w:rsidRPr="00053D23" w:rsidRDefault="00B37AC6" w:rsidP="00B37AC6">
      <w:pPr>
        <w:numPr>
          <w:ilvl w:val="0"/>
          <w:numId w:val="25"/>
        </w:numPr>
      </w:pPr>
      <w:proofErr w:type="gramStart"/>
      <w:r w:rsidRPr="00053D23">
        <w:t>url</w:t>
      </w:r>
      <w:proofErr w:type="gramEnd"/>
      <w:r w:rsidRPr="00053D23">
        <w:t xml:space="preserve"> (URL)</w:t>
      </w:r>
    </w:p>
    <w:p w14:paraId="1519C90E" w14:textId="77777777" w:rsidR="00B37AC6" w:rsidRPr="00053D23" w:rsidRDefault="00B37AC6" w:rsidP="00B37AC6">
      <w:pPr>
        <w:numPr>
          <w:ilvl w:val="0"/>
          <w:numId w:val="25"/>
        </w:numPr>
      </w:pPr>
      <w:proofErr w:type="spellStart"/>
      <w:proofErr w:type="gramStart"/>
      <w:r w:rsidRPr="00053D23">
        <w:t>term</w:t>
      </w:r>
      <w:proofErr w:type="spellEnd"/>
      <w:proofErr w:type="gramEnd"/>
      <w:r w:rsidRPr="00053D23">
        <w:t xml:space="preserve"> (terme associé à l'article)</w:t>
      </w:r>
    </w:p>
    <w:p w14:paraId="1942C7D3" w14:textId="77777777" w:rsidR="00B37AC6" w:rsidRPr="00053D23" w:rsidRDefault="00B37AC6" w:rsidP="00B37AC6">
      <w:pPr>
        <w:rPr>
          <w:b/>
          <w:bCs/>
        </w:rPr>
      </w:pPr>
      <w:proofErr w:type="spellStart"/>
      <w:r w:rsidRPr="00053D23">
        <w:rPr>
          <w:b/>
          <w:bCs/>
        </w:rPr>
        <w:t>Authorship</w:t>
      </w:r>
      <w:proofErr w:type="spellEnd"/>
      <w:r w:rsidRPr="00053D23">
        <w:rPr>
          <w:b/>
          <w:bCs/>
        </w:rPr>
        <w:t xml:space="preserve"> (Table de jonction entre </w:t>
      </w:r>
      <w:proofErr w:type="spellStart"/>
      <w:r w:rsidRPr="00053D23">
        <w:rPr>
          <w:b/>
          <w:bCs/>
        </w:rPr>
        <w:t>Authors</w:t>
      </w:r>
      <w:proofErr w:type="spellEnd"/>
      <w:r w:rsidRPr="00053D23">
        <w:rPr>
          <w:b/>
          <w:bCs/>
        </w:rPr>
        <w:t>, Article, et Affiliations)</w:t>
      </w:r>
    </w:p>
    <w:p w14:paraId="31F8A3CC" w14:textId="77777777" w:rsidR="00B37AC6" w:rsidRPr="00053D23" w:rsidRDefault="00B37AC6" w:rsidP="00B37AC6">
      <w:pPr>
        <w:numPr>
          <w:ilvl w:val="0"/>
          <w:numId w:val="26"/>
        </w:numPr>
      </w:pPr>
      <w:proofErr w:type="spellStart"/>
      <w:proofErr w:type="gramStart"/>
      <w:r w:rsidRPr="00053D23">
        <w:rPr>
          <w:b/>
          <w:bCs/>
        </w:rPr>
        <w:t>id</w:t>
      </w:r>
      <w:proofErr w:type="gramEnd"/>
      <w:r w:rsidRPr="00053D23">
        <w:rPr>
          <w:b/>
          <w:bCs/>
        </w:rPr>
        <w:t>_authorship</w:t>
      </w:r>
      <w:proofErr w:type="spellEnd"/>
      <w:r w:rsidRPr="00053D23">
        <w:t xml:space="preserve"> (clé primaire)</w:t>
      </w:r>
    </w:p>
    <w:p w14:paraId="2AB0A127" w14:textId="77777777" w:rsidR="00B37AC6" w:rsidRPr="00053D23" w:rsidRDefault="00B37AC6" w:rsidP="00B37AC6">
      <w:pPr>
        <w:numPr>
          <w:ilvl w:val="0"/>
          <w:numId w:val="26"/>
        </w:numPr>
      </w:pPr>
      <w:proofErr w:type="spellStart"/>
      <w:proofErr w:type="gramStart"/>
      <w:r w:rsidRPr="00053D23">
        <w:t>id</w:t>
      </w:r>
      <w:proofErr w:type="gramEnd"/>
      <w:r w:rsidRPr="00053D23">
        <w:t>_article</w:t>
      </w:r>
      <w:proofErr w:type="spellEnd"/>
      <w:r w:rsidRPr="00053D23">
        <w:t xml:space="preserve"> (clé étrangère vers Article)</w:t>
      </w:r>
    </w:p>
    <w:p w14:paraId="5523190D" w14:textId="77777777" w:rsidR="00B37AC6" w:rsidRPr="00053D23" w:rsidRDefault="00B37AC6" w:rsidP="00B37AC6">
      <w:pPr>
        <w:numPr>
          <w:ilvl w:val="0"/>
          <w:numId w:val="26"/>
        </w:numPr>
      </w:pPr>
      <w:proofErr w:type="spellStart"/>
      <w:proofErr w:type="gramStart"/>
      <w:r w:rsidRPr="00053D23">
        <w:t>id</w:t>
      </w:r>
      <w:proofErr w:type="gramEnd"/>
      <w:r w:rsidRPr="00053D23">
        <w:t>_author</w:t>
      </w:r>
      <w:proofErr w:type="spellEnd"/>
      <w:r w:rsidRPr="00053D23">
        <w:t xml:space="preserve"> (clé étrangère vers </w:t>
      </w:r>
      <w:proofErr w:type="spellStart"/>
      <w:r w:rsidRPr="00053D23">
        <w:t>Authors</w:t>
      </w:r>
      <w:proofErr w:type="spellEnd"/>
      <w:r w:rsidRPr="00053D23">
        <w:t>)</w:t>
      </w:r>
    </w:p>
    <w:p w14:paraId="3E84F74B" w14:textId="77777777" w:rsidR="00B37AC6" w:rsidRPr="00053D23" w:rsidRDefault="00B37AC6" w:rsidP="00B37AC6">
      <w:pPr>
        <w:numPr>
          <w:ilvl w:val="0"/>
          <w:numId w:val="26"/>
        </w:numPr>
      </w:pPr>
      <w:proofErr w:type="spellStart"/>
      <w:proofErr w:type="gramStart"/>
      <w:r w:rsidRPr="00053D23">
        <w:t>id</w:t>
      </w:r>
      <w:proofErr w:type="gramEnd"/>
      <w:r w:rsidRPr="00053D23">
        <w:t>_affiliation</w:t>
      </w:r>
      <w:proofErr w:type="spellEnd"/>
      <w:r w:rsidRPr="00053D23">
        <w:t xml:space="preserve"> (clé étrangère vers Affiliations)</w:t>
      </w:r>
    </w:p>
    <w:p w14:paraId="0E0FBD7C" w14:textId="77777777" w:rsidR="00B37AC6" w:rsidRPr="00DB37FF" w:rsidRDefault="00B37AC6" w:rsidP="00B37AC6"/>
    <w:p w14:paraId="0CE4EB3B" w14:textId="77777777" w:rsidR="00B37AC6" w:rsidRDefault="00B37AC6" w:rsidP="00B37AC6"/>
    <w:p w14:paraId="4520FE37" w14:textId="77777777" w:rsidR="00B37AC6" w:rsidRDefault="00B37AC6" w:rsidP="00B37AC6">
      <w:pPr>
        <w:pStyle w:val="Titre5"/>
        <w:numPr>
          <w:ilvl w:val="0"/>
          <w:numId w:val="8"/>
        </w:numPr>
      </w:pPr>
      <w:r>
        <w:t>Modèle Physique des Données (MPD)</w:t>
      </w:r>
    </w:p>
    <w:p w14:paraId="1DC55E45" w14:textId="77777777" w:rsidR="00B37AC6" w:rsidRPr="00DB37FF" w:rsidRDefault="00B37AC6" w:rsidP="00B37AC6"/>
    <w:p w14:paraId="37BE5230" w14:textId="77777777" w:rsidR="00B37AC6" w:rsidRDefault="00B37AC6" w:rsidP="00B37AC6">
      <w:pPr>
        <w:pStyle w:val="Titre4"/>
        <w:spacing w:before="240" w:line="276" w:lineRule="auto"/>
        <w:rPr>
          <w:b/>
          <w:color w:val="000000"/>
        </w:rPr>
      </w:pPr>
      <w:bookmarkStart w:id="11" w:name="_2s8eyo1" w:colFirst="0" w:colLast="0"/>
      <w:bookmarkEnd w:id="11"/>
    </w:p>
    <w:tbl>
      <w:tblPr>
        <w:tblW w:w="8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80"/>
        <w:gridCol w:w="2880"/>
        <w:gridCol w:w="2880"/>
      </w:tblGrid>
      <w:tr w:rsidR="00B37AC6" w14:paraId="271B99DC" w14:textId="77777777" w:rsidTr="002D2E40">
        <w:tc>
          <w:tcPr>
            <w:tcW w:w="2880" w:type="dxa"/>
          </w:tcPr>
          <w:p w14:paraId="1B63BC1A" w14:textId="77777777" w:rsidR="00B37AC6" w:rsidRDefault="00B37AC6" w:rsidP="002D2E40">
            <w:r>
              <w:t>Attribut</w:t>
            </w:r>
          </w:p>
        </w:tc>
        <w:tc>
          <w:tcPr>
            <w:tcW w:w="2880" w:type="dxa"/>
          </w:tcPr>
          <w:p w14:paraId="5C3401EB" w14:textId="77777777" w:rsidR="00B37AC6" w:rsidRDefault="00B37AC6" w:rsidP="002D2E40">
            <w:r>
              <w:t>Type</w:t>
            </w:r>
          </w:p>
        </w:tc>
        <w:tc>
          <w:tcPr>
            <w:tcW w:w="2880" w:type="dxa"/>
          </w:tcPr>
          <w:p w14:paraId="523A715B" w14:textId="77777777" w:rsidR="00B37AC6" w:rsidRDefault="00B37AC6" w:rsidP="002D2E40">
            <w:r>
              <w:t>Contrainte</w:t>
            </w:r>
          </w:p>
        </w:tc>
      </w:tr>
      <w:tr w:rsidR="00B37AC6" w14:paraId="65DE9F11" w14:textId="77777777" w:rsidTr="002D2E40">
        <w:tc>
          <w:tcPr>
            <w:tcW w:w="2880" w:type="dxa"/>
          </w:tcPr>
          <w:p w14:paraId="68EA52AE" w14:textId="77777777" w:rsidR="00B37AC6" w:rsidRDefault="00B37AC6" w:rsidP="002D2E40">
            <w:proofErr w:type="gramStart"/>
            <w:r>
              <w:t>id</w:t>
            </w:r>
            <w:proofErr w:type="gramEnd"/>
          </w:p>
        </w:tc>
        <w:tc>
          <w:tcPr>
            <w:tcW w:w="2880" w:type="dxa"/>
          </w:tcPr>
          <w:p w14:paraId="0072BB2D" w14:textId="77777777" w:rsidR="00B37AC6" w:rsidRDefault="00B37AC6" w:rsidP="002D2E40">
            <w:r>
              <w:t>INTEGER</w:t>
            </w:r>
          </w:p>
        </w:tc>
        <w:tc>
          <w:tcPr>
            <w:tcW w:w="2880" w:type="dxa"/>
          </w:tcPr>
          <w:p w14:paraId="4C835848" w14:textId="77777777" w:rsidR="00B37AC6" w:rsidRDefault="00B37AC6" w:rsidP="002D2E40">
            <w:r>
              <w:t>PRIMARY KEY</w:t>
            </w:r>
          </w:p>
        </w:tc>
      </w:tr>
      <w:tr w:rsidR="00B37AC6" w14:paraId="4B93B008" w14:textId="77777777" w:rsidTr="002D2E40">
        <w:tc>
          <w:tcPr>
            <w:tcW w:w="2880" w:type="dxa"/>
          </w:tcPr>
          <w:p w14:paraId="28893D79" w14:textId="77777777" w:rsidR="00B37AC6" w:rsidRDefault="00B37AC6" w:rsidP="002D2E40">
            <w:proofErr w:type="spellStart"/>
            <w:proofErr w:type="gramStart"/>
            <w:r>
              <w:t>name</w:t>
            </w:r>
            <w:proofErr w:type="spellEnd"/>
            <w:proofErr w:type="gramEnd"/>
          </w:p>
        </w:tc>
        <w:tc>
          <w:tcPr>
            <w:tcW w:w="2880" w:type="dxa"/>
          </w:tcPr>
          <w:p w14:paraId="34080CD2" w14:textId="77777777" w:rsidR="00B37AC6" w:rsidRDefault="00B37AC6" w:rsidP="002D2E40">
            <w:r>
              <w:t>TEXT</w:t>
            </w:r>
          </w:p>
        </w:tc>
        <w:tc>
          <w:tcPr>
            <w:tcW w:w="2880" w:type="dxa"/>
          </w:tcPr>
          <w:p w14:paraId="33E0A12B" w14:textId="77777777" w:rsidR="00B37AC6" w:rsidRDefault="00B37AC6" w:rsidP="002D2E40">
            <w:pPr>
              <w:keepNext/>
            </w:pPr>
            <w:r>
              <w:t>NOT NULL</w:t>
            </w:r>
          </w:p>
        </w:tc>
      </w:tr>
    </w:tbl>
    <w:p w14:paraId="7BD512B2" w14:textId="77777777" w:rsidR="00B37AC6" w:rsidRDefault="00B37AC6" w:rsidP="00B37AC6">
      <w:pPr>
        <w:pBdr>
          <w:top w:val="nil"/>
          <w:left w:val="nil"/>
          <w:bottom w:val="nil"/>
          <w:right w:val="nil"/>
          <w:between w:val="nil"/>
        </w:pBdr>
        <w:spacing w:line="240" w:lineRule="auto"/>
        <w:rPr>
          <w:smallCaps/>
          <w:color w:val="000000"/>
        </w:rPr>
      </w:pPr>
      <w:bookmarkStart w:id="12" w:name="_17dp8vu" w:colFirst="0" w:colLast="0"/>
      <w:bookmarkEnd w:id="12"/>
      <w:r>
        <w:rPr>
          <w:smallCaps/>
          <w:color w:val="000000"/>
        </w:rPr>
        <w:t xml:space="preserve">Table. Affiliations </w:t>
      </w:r>
    </w:p>
    <w:p w14:paraId="383B372B" w14:textId="77777777" w:rsidR="00B37AC6" w:rsidRDefault="00B37AC6" w:rsidP="00B37AC6"/>
    <w:tbl>
      <w:tblPr>
        <w:tblW w:w="8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80"/>
        <w:gridCol w:w="2880"/>
        <w:gridCol w:w="2880"/>
      </w:tblGrid>
      <w:tr w:rsidR="00B37AC6" w14:paraId="144F199F" w14:textId="77777777" w:rsidTr="002D2E40">
        <w:tc>
          <w:tcPr>
            <w:tcW w:w="2880" w:type="dxa"/>
          </w:tcPr>
          <w:p w14:paraId="52C033E1" w14:textId="77777777" w:rsidR="00B37AC6" w:rsidRDefault="00B37AC6" w:rsidP="002D2E40">
            <w:r>
              <w:t>Attribut</w:t>
            </w:r>
          </w:p>
        </w:tc>
        <w:tc>
          <w:tcPr>
            <w:tcW w:w="2880" w:type="dxa"/>
          </w:tcPr>
          <w:p w14:paraId="32930E9D" w14:textId="77777777" w:rsidR="00B37AC6" w:rsidRDefault="00B37AC6" w:rsidP="002D2E40">
            <w:r>
              <w:t>Type</w:t>
            </w:r>
          </w:p>
        </w:tc>
        <w:tc>
          <w:tcPr>
            <w:tcW w:w="2880" w:type="dxa"/>
          </w:tcPr>
          <w:p w14:paraId="4EA468A3" w14:textId="77777777" w:rsidR="00B37AC6" w:rsidRDefault="00B37AC6" w:rsidP="002D2E40">
            <w:r>
              <w:t>Contrainte</w:t>
            </w:r>
          </w:p>
        </w:tc>
      </w:tr>
      <w:tr w:rsidR="00B37AC6" w14:paraId="6344DA27" w14:textId="77777777" w:rsidTr="002D2E40">
        <w:tc>
          <w:tcPr>
            <w:tcW w:w="2880" w:type="dxa"/>
          </w:tcPr>
          <w:p w14:paraId="3996AB86" w14:textId="77777777" w:rsidR="00B37AC6" w:rsidRDefault="00B37AC6" w:rsidP="002D2E40">
            <w:proofErr w:type="gramStart"/>
            <w:r>
              <w:t>id</w:t>
            </w:r>
            <w:proofErr w:type="gramEnd"/>
          </w:p>
        </w:tc>
        <w:tc>
          <w:tcPr>
            <w:tcW w:w="2880" w:type="dxa"/>
          </w:tcPr>
          <w:p w14:paraId="643F0773" w14:textId="77777777" w:rsidR="00B37AC6" w:rsidRDefault="00B37AC6" w:rsidP="002D2E40">
            <w:r>
              <w:t>INTEGER</w:t>
            </w:r>
          </w:p>
        </w:tc>
        <w:tc>
          <w:tcPr>
            <w:tcW w:w="2880" w:type="dxa"/>
          </w:tcPr>
          <w:p w14:paraId="610DA376" w14:textId="77777777" w:rsidR="00B37AC6" w:rsidRDefault="00B37AC6" w:rsidP="002D2E40">
            <w:r>
              <w:t>PRIMARY KEY</w:t>
            </w:r>
          </w:p>
        </w:tc>
      </w:tr>
      <w:tr w:rsidR="00B37AC6" w14:paraId="417F9DB9" w14:textId="77777777" w:rsidTr="002D2E40">
        <w:tc>
          <w:tcPr>
            <w:tcW w:w="2880" w:type="dxa"/>
          </w:tcPr>
          <w:p w14:paraId="637206C6" w14:textId="77777777" w:rsidR="00B37AC6" w:rsidRDefault="00B37AC6" w:rsidP="002D2E40">
            <w:proofErr w:type="spellStart"/>
            <w:proofErr w:type="gramStart"/>
            <w:r>
              <w:t>name</w:t>
            </w:r>
            <w:proofErr w:type="spellEnd"/>
            <w:proofErr w:type="gramEnd"/>
          </w:p>
        </w:tc>
        <w:tc>
          <w:tcPr>
            <w:tcW w:w="2880" w:type="dxa"/>
          </w:tcPr>
          <w:p w14:paraId="287AB665" w14:textId="77777777" w:rsidR="00B37AC6" w:rsidRDefault="00B37AC6" w:rsidP="002D2E40">
            <w:r>
              <w:t>VARCHAR</w:t>
            </w:r>
          </w:p>
        </w:tc>
        <w:tc>
          <w:tcPr>
            <w:tcW w:w="2880" w:type="dxa"/>
          </w:tcPr>
          <w:p w14:paraId="06B3F9B7" w14:textId="77777777" w:rsidR="00B37AC6" w:rsidRDefault="00B37AC6" w:rsidP="002D2E40">
            <w:r>
              <w:t>NOT NULL</w:t>
            </w:r>
          </w:p>
        </w:tc>
      </w:tr>
    </w:tbl>
    <w:p w14:paraId="57D29D8B" w14:textId="77777777" w:rsidR="00B37AC6" w:rsidRDefault="00B37AC6" w:rsidP="00B37AC6">
      <w:pPr>
        <w:pBdr>
          <w:top w:val="nil"/>
          <w:left w:val="nil"/>
          <w:bottom w:val="nil"/>
          <w:right w:val="nil"/>
          <w:between w:val="nil"/>
        </w:pBdr>
        <w:spacing w:line="240" w:lineRule="auto"/>
        <w:rPr>
          <w:b/>
          <w:smallCaps/>
          <w:color w:val="4472C4"/>
        </w:rPr>
      </w:pPr>
      <w:r>
        <w:rPr>
          <w:smallCaps/>
          <w:color w:val="000000"/>
        </w:rPr>
        <w:t xml:space="preserve">Table. </w:t>
      </w:r>
      <w:proofErr w:type="spellStart"/>
      <w:r>
        <w:rPr>
          <w:smallCaps/>
          <w:color w:val="000000"/>
        </w:rPr>
        <w:t>Authors</w:t>
      </w:r>
      <w:proofErr w:type="spellEnd"/>
    </w:p>
    <w:p w14:paraId="45F2C772" w14:textId="77777777" w:rsidR="00B37AC6" w:rsidRDefault="00B37AC6" w:rsidP="00B37AC6"/>
    <w:tbl>
      <w:tblPr>
        <w:tblW w:w="8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80"/>
        <w:gridCol w:w="2880"/>
        <w:gridCol w:w="2880"/>
      </w:tblGrid>
      <w:tr w:rsidR="00B37AC6" w14:paraId="1A14763F" w14:textId="77777777" w:rsidTr="002D2E40">
        <w:tc>
          <w:tcPr>
            <w:tcW w:w="2880" w:type="dxa"/>
          </w:tcPr>
          <w:p w14:paraId="0DDA341D" w14:textId="77777777" w:rsidR="00B37AC6" w:rsidRDefault="00B37AC6" w:rsidP="002D2E40">
            <w:r>
              <w:t>Attribut</w:t>
            </w:r>
          </w:p>
        </w:tc>
        <w:tc>
          <w:tcPr>
            <w:tcW w:w="2880" w:type="dxa"/>
          </w:tcPr>
          <w:p w14:paraId="070DEBE5" w14:textId="77777777" w:rsidR="00B37AC6" w:rsidRDefault="00B37AC6" w:rsidP="002D2E40">
            <w:r>
              <w:t>Type</w:t>
            </w:r>
          </w:p>
        </w:tc>
        <w:tc>
          <w:tcPr>
            <w:tcW w:w="2880" w:type="dxa"/>
          </w:tcPr>
          <w:p w14:paraId="3C1F5BE0" w14:textId="77777777" w:rsidR="00B37AC6" w:rsidRDefault="00B37AC6" w:rsidP="002D2E40">
            <w:r>
              <w:t>Contrainte</w:t>
            </w:r>
          </w:p>
        </w:tc>
      </w:tr>
      <w:tr w:rsidR="00B37AC6" w14:paraId="534BA00B" w14:textId="77777777" w:rsidTr="002D2E40">
        <w:tc>
          <w:tcPr>
            <w:tcW w:w="2880" w:type="dxa"/>
          </w:tcPr>
          <w:p w14:paraId="1E090882" w14:textId="77777777" w:rsidR="00B37AC6" w:rsidRDefault="00B37AC6" w:rsidP="002D2E40">
            <w:proofErr w:type="gramStart"/>
            <w:r>
              <w:t>id</w:t>
            </w:r>
            <w:proofErr w:type="gramEnd"/>
          </w:p>
        </w:tc>
        <w:tc>
          <w:tcPr>
            <w:tcW w:w="2880" w:type="dxa"/>
          </w:tcPr>
          <w:p w14:paraId="5B9830DA" w14:textId="77777777" w:rsidR="00B37AC6" w:rsidRDefault="00B37AC6" w:rsidP="002D2E40">
            <w:r>
              <w:t>INTEGER</w:t>
            </w:r>
          </w:p>
        </w:tc>
        <w:tc>
          <w:tcPr>
            <w:tcW w:w="2880" w:type="dxa"/>
          </w:tcPr>
          <w:p w14:paraId="7896FBED" w14:textId="77777777" w:rsidR="00B37AC6" w:rsidRDefault="00B37AC6" w:rsidP="002D2E40">
            <w:r>
              <w:t>PRIMARY KEY</w:t>
            </w:r>
          </w:p>
        </w:tc>
      </w:tr>
      <w:tr w:rsidR="00B37AC6" w14:paraId="3D861623" w14:textId="77777777" w:rsidTr="002D2E40">
        <w:tc>
          <w:tcPr>
            <w:tcW w:w="2880" w:type="dxa"/>
          </w:tcPr>
          <w:p w14:paraId="1747A409" w14:textId="77777777" w:rsidR="00B37AC6" w:rsidRDefault="00B37AC6" w:rsidP="002D2E40">
            <w:proofErr w:type="spellStart"/>
            <w:proofErr w:type="gramStart"/>
            <w:r>
              <w:lastRenderedPageBreak/>
              <w:t>title</w:t>
            </w:r>
            <w:proofErr w:type="gramEnd"/>
            <w:r>
              <w:t>_review</w:t>
            </w:r>
            <w:proofErr w:type="spellEnd"/>
          </w:p>
        </w:tc>
        <w:tc>
          <w:tcPr>
            <w:tcW w:w="2880" w:type="dxa"/>
          </w:tcPr>
          <w:p w14:paraId="326C9F2C" w14:textId="77777777" w:rsidR="00B37AC6" w:rsidRDefault="00B37AC6" w:rsidP="002D2E40">
            <w:r>
              <w:t>VARCHAR</w:t>
            </w:r>
          </w:p>
        </w:tc>
        <w:tc>
          <w:tcPr>
            <w:tcW w:w="2880" w:type="dxa"/>
          </w:tcPr>
          <w:p w14:paraId="0C2333C7" w14:textId="77777777" w:rsidR="00B37AC6" w:rsidRDefault="00B37AC6" w:rsidP="002D2E40">
            <w:r>
              <w:t>NULL</w:t>
            </w:r>
          </w:p>
        </w:tc>
      </w:tr>
      <w:tr w:rsidR="00B37AC6" w14:paraId="799127A7" w14:textId="77777777" w:rsidTr="002D2E40">
        <w:tc>
          <w:tcPr>
            <w:tcW w:w="2880" w:type="dxa"/>
          </w:tcPr>
          <w:p w14:paraId="5C0C0312" w14:textId="77777777" w:rsidR="00B37AC6" w:rsidRDefault="00B37AC6" w:rsidP="002D2E40">
            <w:proofErr w:type="gramStart"/>
            <w:r>
              <w:t>date</w:t>
            </w:r>
            <w:proofErr w:type="gramEnd"/>
          </w:p>
        </w:tc>
        <w:tc>
          <w:tcPr>
            <w:tcW w:w="2880" w:type="dxa"/>
          </w:tcPr>
          <w:p w14:paraId="53DEB8E2" w14:textId="77777777" w:rsidR="00B37AC6" w:rsidRDefault="00B37AC6" w:rsidP="002D2E40">
            <w:r>
              <w:t>DATE</w:t>
            </w:r>
          </w:p>
        </w:tc>
        <w:tc>
          <w:tcPr>
            <w:tcW w:w="2880" w:type="dxa"/>
          </w:tcPr>
          <w:p w14:paraId="22678CCC" w14:textId="77777777" w:rsidR="00B37AC6" w:rsidRDefault="00B37AC6" w:rsidP="002D2E40">
            <w:r>
              <w:t>NULL</w:t>
            </w:r>
          </w:p>
        </w:tc>
      </w:tr>
      <w:tr w:rsidR="00B37AC6" w14:paraId="593EA2F0" w14:textId="77777777" w:rsidTr="002D2E40">
        <w:tc>
          <w:tcPr>
            <w:tcW w:w="2880" w:type="dxa"/>
          </w:tcPr>
          <w:p w14:paraId="50AB1EB0" w14:textId="77777777" w:rsidR="00B37AC6" w:rsidRDefault="00B37AC6" w:rsidP="002D2E40">
            <w:proofErr w:type="spellStart"/>
            <w:proofErr w:type="gramStart"/>
            <w:r>
              <w:t>title</w:t>
            </w:r>
            <w:proofErr w:type="spellEnd"/>
            <w:proofErr w:type="gramEnd"/>
          </w:p>
        </w:tc>
        <w:tc>
          <w:tcPr>
            <w:tcW w:w="2880" w:type="dxa"/>
          </w:tcPr>
          <w:p w14:paraId="4FC52ADE" w14:textId="77777777" w:rsidR="00B37AC6" w:rsidRDefault="00B37AC6" w:rsidP="002D2E40">
            <w:r>
              <w:t>VARCHAR</w:t>
            </w:r>
          </w:p>
        </w:tc>
        <w:tc>
          <w:tcPr>
            <w:tcW w:w="2880" w:type="dxa"/>
          </w:tcPr>
          <w:p w14:paraId="5A0A53D3" w14:textId="77777777" w:rsidR="00B37AC6" w:rsidRDefault="00B37AC6" w:rsidP="002D2E40">
            <w:r>
              <w:t>NULL</w:t>
            </w:r>
          </w:p>
        </w:tc>
      </w:tr>
      <w:tr w:rsidR="00B37AC6" w14:paraId="5E46E98A" w14:textId="77777777" w:rsidTr="002D2E40">
        <w:tc>
          <w:tcPr>
            <w:tcW w:w="2880" w:type="dxa"/>
          </w:tcPr>
          <w:p w14:paraId="52FDB07F" w14:textId="77777777" w:rsidR="00B37AC6" w:rsidRDefault="00B37AC6" w:rsidP="002D2E40">
            <w:proofErr w:type="gramStart"/>
            <w:r>
              <w:t>abstract</w:t>
            </w:r>
            <w:proofErr w:type="gramEnd"/>
          </w:p>
        </w:tc>
        <w:tc>
          <w:tcPr>
            <w:tcW w:w="2880" w:type="dxa"/>
          </w:tcPr>
          <w:p w14:paraId="6968D3C6" w14:textId="77777777" w:rsidR="00B37AC6" w:rsidRDefault="00B37AC6" w:rsidP="002D2E40">
            <w:r>
              <w:t>TEXT</w:t>
            </w:r>
          </w:p>
        </w:tc>
        <w:tc>
          <w:tcPr>
            <w:tcW w:w="2880" w:type="dxa"/>
          </w:tcPr>
          <w:p w14:paraId="75913263" w14:textId="77777777" w:rsidR="00B37AC6" w:rsidRDefault="00B37AC6" w:rsidP="002D2E40">
            <w:r>
              <w:t>NULL</w:t>
            </w:r>
          </w:p>
        </w:tc>
      </w:tr>
      <w:tr w:rsidR="00B37AC6" w14:paraId="7DCAFD91" w14:textId="77777777" w:rsidTr="002D2E40">
        <w:tc>
          <w:tcPr>
            <w:tcW w:w="2880" w:type="dxa"/>
          </w:tcPr>
          <w:p w14:paraId="617A2A6C" w14:textId="77777777" w:rsidR="00B37AC6" w:rsidRDefault="00B37AC6" w:rsidP="002D2E40">
            <w:proofErr w:type="spellStart"/>
            <w:proofErr w:type="gramStart"/>
            <w:r>
              <w:t>pmid</w:t>
            </w:r>
            <w:proofErr w:type="spellEnd"/>
            <w:proofErr w:type="gramEnd"/>
          </w:p>
        </w:tc>
        <w:tc>
          <w:tcPr>
            <w:tcW w:w="2880" w:type="dxa"/>
          </w:tcPr>
          <w:p w14:paraId="26BA6287" w14:textId="77777777" w:rsidR="00B37AC6" w:rsidRDefault="00B37AC6" w:rsidP="002D2E40">
            <w:r>
              <w:t>INTEGER</w:t>
            </w:r>
          </w:p>
        </w:tc>
        <w:tc>
          <w:tcPr>
            <w:tcW w:w="2880" w:type="dxa"/>
          </w:tcPr>
          <w:p w14:paraId="5762A118" w14:textId="77777777" w:rsidR="00B37AC6" w:rsidRDefault="00B37AC6" w:rsidP="002D2E40">
            <w:r>
              <w:t>NULL</w:t>
            </w:r>
          </w:p>
        </w:tc>
      </w:tr>
      <w:tr w:rsidR="00B37AC6" w14:paraId="608B0735" w14:textId="77777777" w:rsidTr="002D2E40">
        <w:tc>
          <w:tcPr>
            <w:tcW w:w="2880" w:type="dxa"/>
          </w:tcPr>
          <w:p w14:paraId="6F6E9A6F" w14:textId="77777777" w:rsidR="00B37AC6" w:rsidRDefault="00B37AC6" w:rsidP="002D2E40">
            <w:proofErr w:type="spellStart"/>
            <w:proofErr w:type="gramStart"/>
            <w:r>
              <w:t>doi</w:t>
            </w:r>
            <w:proofErr w:type="spellEnd"/>
            <w:proofErr w:type="gramEnd"/>
          </w:p>
        </w:tc>
        <w:tc>
          <w:tcPr>
            <w:tcW w:w="2880" w:type="dxa"/>
          </w:tcPr>
          <w:p w14:paraId="012790C9" w14:textId="77777777" w:rsidR="00B37AC6" w:rsidRDefault="00B37AC6" w:rsidP="002D2E40">
            <w:r>
              <w:t>VARCHAR</w:t>
            </w:r>
          </w:p>
        </w:tc>
        <w:tc>
          <w:tcPr>
            <w:tcW w:w="2880" w:type="dxa"/>
          </w:tcPr>
          <w:p w14:paraId="65EA1741" w14:textId="77777777" w:rsidR="00B37AC6" w:rsidRDefault="00B37AC6" w:rsidP="002D2E40">
            <w:r>
              <w:t>NULL</w:t>
            </w:r>
          </w:p>
        </w:tc>
      </w:tr>
      <w:tr w:rsidR="00B37AC6" w14:paraId="6675E3A2" w14:textId="77777777" w:rsidTr="002D2E40">
        <w:tc>
          <w:tcPr>
            <w:tcW w:w="2880" w:type="dxa"/>
          </w:tcPr>
          <w:p w14:paraId="50A06574" w14:textId="77777777" w:rsidR="00B37AC6" w:rsidRDefault="00B37AC6" w:rsidP="002D2E40">
            <w:proofErr w:type="spellStart"/>
            <w:proofErr w:type="gramStart"/>
            <w:r>
              <w:t>disclosure</w:t>
            </w:r>
            <w:proofErr w:type="spellEnd"/>
            <w:proofErr w:type="gramEnd"/>
          </w:p>
        </w:tc>
        <w:tc>
          <w:tcPr>
            <w:tcW w:w="2880" w:type="dxa"/>
          </w:tcPr>
          <w:p w14:paraId="3460EDE1" w14:textId="77777777" w:rsidR="00B37AC6" w:rsidRDefault="00B37AC6" w:rsidP="002D2E40">
            <w:r>
              <w:t>TEXT</w:t>
            </w:r>
          </w:p>
        </w:tc>
        <w:tc>
          <w:tcPr>
            <w:tcW w:w="2880" w:type="dxa"/>
          </w:tcPr>
          <w:p w14:paraId="0592A94F" w14:textId="77777777" w:rsidR="00B37AC6" w:rsidRDefault="00B37AC6" w:rsidP="002D2E40">
            <w:r>
              <w:t>NULL</w:t>
            </w:r>
          </w:p>
        </w:tc>
      </w:tr>
      <w:tr w:rsidR="00B37AC6" w14:paraId="71361E9C" w14:textId="77777777" w:rsidTr="002D2E40">
        <w:tc>
          <w:tcPr>
            <w:tcW w:w="2880" w:type="dxa"/>
          </w:tcPr>
          <w:p w14:paraId="53AAB6EF" w14:textId="77777777" w:rsidR="00B37AC6" w:rsidRDefault="00B37AC6" w:rsidP="002D2E40">
            <w:proofErr w:type="spellStart"/>
            <w:proofErr w:type="gramStart"/>
            <w:r>
              <w:t>mesh</w:t>
            </w:r>
            <w:proofErr w:type="gramEnd"/>
            <w:r>
              <w:t>_terms</w:t>
            </w:r>
            <w:proofErr w:type="spellEnd"/>
          </w:p>
        </w:tc>
        <w:tc>
          <w:tcPr>
            <w:tcW w:w="2880" w:type="dxa"/>
          </w:tcPr>
          <w:p w14:paraId="5738DD0B" w14:textId="77777777" w:rsidR="00B37AC6" w:rsidRDefault="00B37AC6" w:rsidP="002D2E40">
            <w:r>
              <w:t>TEXT</w:t>
            </w:r>
          </w:p>
        </w:tc>
        <w:tc>
          <w:tcPr>
            <w:tcW w:w="2880" w:type="dxa"/>
          </w:tcPr>
          <w:p w14:paraId="3B84D041" w14:textId="77777777" w:rsidR="00B37AC6" w:rsidRDefault="00B37AC6" w:rsidP="002D2E40">
            <w:r>
              <w:t>NULL</w:t>
            </w:r>
          </w:p>
        </w:tc>
      </w:tr>
      <w:tr w:rsidR="00B37AC6" w14:paraId="51C6EADC" w14:textId="77777777" w:rsidTr="002D2E40">
        <w:tc>
          <w:tcPr>
            <w:tcW w:w="2880" w:type="dxa"/>
          </w:tcPr>
          <w:p w14:paraId="44412E13" w14:textId="77777777" w:rsidR="00B37AC6" w:rsidRDefault="00B37AC6" w:rsidP="002D2E40">
            <w:proofErr w:type="gramStart"/>
            <w:r>
              <w:t>url</w:t>
            </w:r>
            <w:proofErr w:type="gramEnd"/>
          </w:p>
        </w:tc>
        <w:tc>
          <w:tcPr>
            <w:tcW w:w="2880" w:type="dxa"/>
          </w:tcPr>
          <w:p w14:paraId="13915BDB" w14:textId="77777777" w:rsidR="00B37AC6" w:rsidRDefault="00B37AC6" w:rsidP="002D2E40">
            <w:proofErr w:type="gramStart"/>
            <w:r>
              <w:t>VARCHAR(</w:t>
            </w:r>
            <w:proofErr w:type="gramEnd"/>
            <w:r>
              <w:t>200)</w:t>
            </w:r>
          </w:p>
        </w:tc>
        <w:tc>
          <w:tcPr>
            <w:tcW w:w="2880" w:type="dxa"/>
          </w:tcPr>
          <w:p w14:paraId="4A7DA8F0" w14:textId="77777777" w:rsidR="00B37AC6" w:rsidRDefault="00B37AC6" w:rsidP="002D2E40">
            <w:r>
              <w:t>NULL</w:t>
            </w:r>
          </w:p>
        </w:tc>
      </w:tr>
      <w:tr w:rsidR="00B37AC6" w14:paraId="5AE58862" w14:textId="77777777" w:rsidTr="002D2E40">
        <w:tc>
          <w:tcPr>
            <w:tcW w:w="2880" w:type="dxa"/>
          </w:tcPr>
          <w:p w14:paraId="572CD46F" w14:textId="77777777" w:rsidR="00B37AC6" w:rsidRDefault="00B37AC6" w:rsidP="002D2E40">
            <w:proofErr w:type="spellStart"/>
            <w:proofErr w:type="gramStart"/>
            <w:r>
              <w:t>term</w:t>
            </w:r>
            <w:proofErr w:type="spellEnd"/>
            <w:proofErr w:type="gramEnd"/>
          </w:p>
        </w:tc>
        <w:tc>
          <w:tcPr>
            <w:tcW w:w="2880" w:type="dxa"/>
          </w:tcPr>
          <w:p w14:paraId="6DDE9058" w14:textId="77777777" w:rsidR="00B37AC6" w:rsidRDefault="00B37AC6" w:rsidP="002D2E40">
            <w:r>
              <w:t>VARCHAR</w:t>
            </w:r>
          </w:p>
        </w:tc>
        <w:tc>
          <w:tcPr>
            <w:tcW w:w="2880" w:type="dxa"/>
          </w:tcPr>
          <w:p w14:paraId="0E548100" w14:textId="77777777" w:rsidR="00B37AC6" w:rsidRDefault="00B37AC6" w:rsidP="002D2E40">
            <w:r>
              <w:t>NULL</w:t>
            </w:r>
          </w:p>
        </w:tc>
      </w:tr>
    </w:tbl>
    <w:p w14:paraId="32ADF7F6" w14:textId="77777777" w:rsidR="00B37AC6" w:rsidRDefault="00B37AC6" w:rsidP="00B37AC6">
      <w:pPr>
        <w:pBdr>
          <w:top w:val="nil"/>
          <w:left w:val="nil"/>
          <w:bottom w:val="nil"/>
          <w:right w:val="nil"/>
          <w:between w:val="nil"/>
        </w:pBdr>
        <w:spacing w:line="240" w:lineRule="auto"/>
        <w:rPr>
          <w:smallCaps/>
          <w:color w:val="000000"/>
        </w:rPr>
      </w:pPr>
      <w:r>
        <w:rPr>
          <w:smallCaps/>
          <w:color w:val="000000"/>
        </w:rPr>
        <w:t>Table. Article</w:t>
      </w:r>
    </w:p>
    <w:p w14:paraId="570E6278" w14:textId="77777777" w:rsidR="00B37AC6" w:rsidRDefault="00B37AC6" w:rsidP="00B37AC6"/>
    <w:tbl>
      <w:tblPr>
        <w:tblW w:w="8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80"/>
        <w:gridCol w:w="2880"/>
        <w:gridCol w:w="2880"/>
      </w:tblGrid>
      <w:tr w:rsidR="00B37AC6" w14:paraId="6C42337A" w14:textId="77777777" w:rsidTr="002D2E40">
        <w:tc>
          <w:tcPr>
            <w:tcW w:w="2880" w:type="dxa"/>
          </w:tcPr>
          <w:p w14:paraId="5DE48815" w14:textId="77777777" w:rsidR="00B37AC6" w:rsidRDefault="00B37AC6" w:rsidP="002D2E40">
            <w:r>
              <w:t>Attribut</w:t>
            </w:r>
          </w:p>
        </w:tc>
        <w:tc>
          <w:tcPr>
            <w:tcW w:w="2880" w:type="dxa"/>
          </w:tcPr>
          <w:p w14:paraId="23457C73" w14:textId="77777777" w:rsidR="00B37AC6" w:rsidRDefault="00B37AC6" w:rsidP="002D2E40">
            <w:r>
              <w:t>Type</w:t>
            </w:r>
          </w:p>
        </w:tc>
        <w:tc>
          <w:tcPr>
            <w:tcW w:w="2880" w:type="dxa"/>
          </w:tcPr>
          <w:p w14:paraId="3BC4140E" w14:textId="77777777" w:rsidR="00B37AC6" w:rsidRDefault="00B37AC6" w:rsidP="002D2E40">
            <w:r>
              <w:t>Contrainte</w:t>
            </w:r>
          </w:p>
        </w:tc>
      </w:tr>
      <w:tr w:rsidR="00B37AC6" w14:paraId="01B5CE37" w14:textId="77777777" w:rsidTr="002D2E40">
        <w:tc>
          <w:tcPr>
            <w:tcW w:w="2880" w:type="dxa"/>
          </w:tcPr>
          <w:p w14:paraId="42BDB9B8" w14:textId="77777777" w:rsidR="00B37AC6" w:rsidRDefault="00B37AC6" w:rsidP="002D2E40">
            <w:proofErr w:type="gramStart"/>
            <w:r>
              <w:t>id</w:t>
            </w:r>
            <w:proofErr w:type="gramEnd"/>
          </w:p>
        </w:tc>
        <w:tc>
          <w:tcPr>
            <w:tcW w:w="2880" w:type="dxa"/>
          </w:tcPr>
          <w:p w14:paraId="038A9EFD" w14:textId="77777777" w:rsidR="00B37AC6" w:rsidRDefault="00B37AC6" w:rsidP="002D2E40">
            <w:r>
              <w:t>INTEGER</w:t>
            </w:r>
          </w:p>
        </w:tc>
        <w:tc>
          <w:tcPr>
            <w:tcW w:w="2880" w:type="dxa"/>
          </w:tcPr>
          <w:p w14:paraId="78020CE6" w14:textId="77777777" w:rsidR="00B37AC6" w:rsidRDefault="00B37AC6" w:rsidP="002D2E40">
            <w:r>
              <w:t>PRIMARY KEY</w:t>
            </w:r>
          </w:p>
        </w:tc>
      </w:tr>
      <w:tr w:rsidR="00B37AC6" w14:paraId="5379C546" w14:textId="77777777" w:rsidTr="002D2E40">
        <w:tc>
          <w:tcPr>
            <w:tcW w:w="2880" w:type="dxa"/>
          </w:tcPr>
          <w:p w14:paraId="36B4D4CB" w14:textId="77777777" w:rsidR="00B37AC6" w:rsidRDefault="00B37AC6" w:rsidP="002D2E40">
            <w:proofErr w:type="spellStart"/>
            <w:proofErr w:type="gramStart"/>
            <w:r>
              <w:t>author</w:t>
            </w:r>
            <w:proofErr w:type="gramEnd"/>
            <w:r>
              <w:t>_id</w:t>
            </w:r>
            <w:proofErr w:type="spellEnd"/>
          </w:p>
        </w:tc>
        <w:tc>
          <w:tcPr>
            <w:tcW w:w="2880" w:type="dxa"/>
          </w:tcPr>
          <w:p w14:paraId="52544E28" w14:textId="77777777" w:rsidR="00B37AC6" w:rsidRDefault="00B37AC6" w:rsidP="002D2E40">
            <w:r>
              <w:t>INTEGER</w:t>
            </w:r>
          </w:p>
        </w:tc>
        <w:tc>
          <w:tcPr>
            <w:tcW w:w="2880" w:type="dxa"/>
          </w:tcPr>
          <w:p w14:paraId="07474048" w14:textId="77777777" w:rsidR="00B37AC6" w:rsidRDefault="00B37AC6" w:rsidP="002D2E40">
            <w:r>
              <w:t xml:space="preserve">FOREIGN KEY -&gt; </w:t>
            </w:r>
            <w:proofErr w:type="spellStart"/>
            <w:r>
              <w:t>Authors</w:t>
            </w:r>
            <w:proofErr w:type="spellEnd"/>
          </w:p>
        </w:tc>
      </w:tr>
      <w:tr w:rsidR="00B37AC6" w14:paraId="1B5A290F" w14:textId="77777777" w:rsidTr="002D2E40">
        <w:tc>
          <w:tcPr>
            <w:tcW w:w="2880" w:type="dxa"/>
          </w:tcPr>
          <w:p w14:paraId="0191F456" w14:textId="77777777" w:rsidR="00B37AC6" w:rsidRDefault="00B37AC6" w:rsidP="002D2E40">
            <w:proofErr w:type="spellStart"/>
            <w:proofErr w:type="gramStart"/>
            <w:r>
              <w:t>article</w:t>
            </w:r>
            <w:proofErr w:type="gramEnd"/>
            <w:r>
              <w:t>_id</w:t>
            </w:r>
            <w:proofErr w:type="spellEnd"/>
          </w:p>
        </w:tc>
        <w:tc>
          <w:tcPr>
            <w:tcW w:w="2880" w:type="dxa"/>
          </w:tcPr>
          <w:p w14:paraId="57573BEA" w14:textId="77777777" w:rsidR="00B37AC6" w:rsidRDefault="00B37AC6" w:rsidP="002D2E40">
            <w:r>
              <w:t>INTEGER</w:t>
            </w:r>
          </w:p>
        </w:tc>
        <w:tc>
          <w:tcPr>
            <w:tcW w:w="2880" w:type="dxa"/>
          </w:tcPr>
          <w:p w14:paraId="48A27473" w14:textId="77777777" w:rsidR="00B37AC6" w:rsidRDefault="00B37AC6" w:rsidP="002D2E40">
            <w:r>
              <w:t>FOREIGN KEY -&gt; Article</w:t>
            </w:r>
          </w:p>
        </w:tc>
      </w:tr>
      <w:tr w:rsidR="00B37AC6" w14:paraId="5C11FE24" w14:textId="77777777" w:rsidTr="002D2E40">
        <w:tc>
          <w:tcPr>
            <w:tcW w:w="2880" w:type="dxa"/>
          </w:tcPr>
          <w:p w14:paraId="6CE5F0A6" w14:textId="77777777" w:rsidR="00B37AC6" w:rsidRDefault="00B37AC6" w:rsidP="002D2E40">
            <w:proofErr w:type="spellStart"/>
            <w:proofErr w:type="gramStart"/>
            <w:r>
              <w:t>affiliation</w:t>
            </w:r>
            <w:proofErr w:type="gramEnd"/>
            <w:r>
              <w:t>_id</w:t>
            </w:r>
            <w:proofErr w:type="spellEnd"/>
          </w:p>
        </w:tc>
        <w:tc>
          <w:tcPr>
            <w:tcW w:w="2880" w:type="dxa"/>
          </w:tcPr>
          <w:p w14:paraId="4C4E0617" w14:textId="77777777" w:rsidR="00B37AC6" w:rsidRDefault="00B37AC6" w:rsidP="002D2E40">
            <w:r>
              <w:t>INTEGER</w:t>
            </w:r>
          </w:p>
        </w:tc>
        <w:tc>
          <w:tcPr>
            <w:tcW w:w="2880" w:type="dxa"/>
          </w:tcPr>
          <w:p w14:paraId="684C8EDF" w14:textId="77777777" w:rsidR="00B37AC6" w:rsidRDefault="00B37AC6" w:rsidP="002D2E40">
            <w:r>
              <w:t>FOREIGN KEY -&gt; Affiliations</w:t>
            </w:r>
          </w:p>
        </w:tc>
      </w:tr>
      <w:tr w:rsidR="00B37AC6" w14:paraId="6421EF78" w14:textId="77777777" w:rsidTr="002D2E40">
        <w:tc>
          <w:tcPr>
            <w:tcW w:w="2880" w:type="dxa"/>
          </w:tcPr>
          <w:p w14:paraId="394F91F5" w14:textId="77777777" w:rsidR="00B37AC6" w:rsidRDefault="00B37AC6" w:rsidP="002D2E40">
            <w:r>
              <w:t>UNIQUE (</w:t>
            </w:r>
            <w:proofErr w:type="spellStart"/>
            <w:r>
              <w:t>author_id</w:t>
            </w:r>
            <w:proofErr w:type="spellEnd"/>
            <w:r>
              <w:t xml:space="preserve">, </w:t>
            </w:r>
            <w:proofErr w:type="spellStart"/>
            <w:r>
              <w:t>article_id</w:t>
            </w:r>
            <w:proofErr w:type="spellEnd"/>
            <w:r>
              <w:t xml:space="preserve">, </w:t>
            </w:r>
            <w:proofErr w:type="spellStart"/>
            <w:r>
              <w:t>affiliation_id</w:t>
            </w:r>
            <w:proofErr w:type="spellEnd"/>
            <w:r>
              <w:t>)</w:t>
            </w:r>
          </w:p>
        </w:tc>
        <w:tc>
          <w:tcPr>
            <w:tcW w:w="2880" w:type="dxa"/>
          </w:tcPr>
          <w:p w14:paraId="3C9F268A" w14:textId="77777777" w:rsidR="00B37AC6" w:rsidRDefault="00B37AC6" w:rsidP="002D2E40"/>
        </w:tc>
        <w:tc>
          <w:tcPr>
            <w:tcW w:w="2880" w:type="dxa"/>
          </w:tcPr>
          <w:p w14:paraId="4096615C" w14:textId="77777777" w:rsidR="00B37AC6" w:rsidRDefault="00B37AC6" w:rsidP="002D2E40"/>
        </w:tc>
      </w:tr>
    </w:tbl>
    <w:p w14:paraId="04ECC1C3" w14:textId="77777777" w:rsidR="00B37AC6" w:rsidRDefault="00B37AC6" w:rsidP="00B37AC6">
      <w:pPr>
        <w:pBdr>
          <w:top w:val="nil"/>
          <w:left w:val="nil"/>
          <w:bottom w:val="nil"/>
          <w:right w:val="nil"/>
          <w:between w:val="nil"/>
        </w:pBdr>
        <w:spacing w:line="240" w:lineRule="auto"/>
        <w:rPr>
          <w:smallCaps/>
          <w:color w:val="000000"/>
        </w:rPr>
      </w:pPr>
      <w:r>
        <w:rPr>
          <w:smallCaps/>
          <w:color w:val="000000"/>
        </w:rPr>
        <w:t xml:space="preserve">Table. </w:t>
      </w:r>
      <w:proofErr w:type="spellStart"/>
      <w:r>
        <w:rPr>
          <w:smallCaps/>
          <w:color w:val="000000"/>
        </w:rPr>
        <w:t>Authorship</w:t>
      </w:r>
      <w:proofErr w:type="spellEnd"/>
      <w:r>
        <w:rPr>
          <w:smallCaps/>
          <w:color w:val="000000"/>
        </w:rPr>
        <w:t xml:space="preserve"> </w:t>
      </w:r>
    </w:p>
    <w:p w14:paraId="09D2104A" w14:textId="77777777" w:rsidR="00B37AC6" w:rsidRDefault="00B37AC6" w:rsidP="00B37AC6">
      <w:bookmarkStart w:id="13" w:name="_1t3h5sf" w:colFirst="0" w:colLast="0"/>
      <w:bookmarkEnd w:id="13"/>
    </w:p>
    <w:p w14:paraId="5AC78E12" w14:textId="77777777" w:rsidR="00B37AC6" w:rsidRDefault="00B37AC6" w:rsidP="00B37AC6">
      <w:r>
        <w:t xml:space="preserve">Compétence validée : </w:t>
      </w:r>
      <w:r w:rsidRPr="002A7FA5">
        <w:t>Rédaction des spécifications techniques pour le stockage des données.</w:t>
      </w:r>
    </w:p>
    <w:p w14:paraId="34A2224E" w14:textId="77777777" w:rsidR="00B37AC6" w:rsidRDefault="00B37AC6" w:rsidP="00B37AC6">
      <w:r>
        <w:t xml:space="preserve">Compétence validée : </w:t>
      </w:r>
      <w:r w:rsidRPr="002A7FA5">
        <w:t>Modélisation de la structure des données de la base de données selon la méthode Merise*.</w:t>
      </w:r>
    </w:p>
    <w:p w14:paraId="4B0AD50A" w14:textId="77777777" w:rsidR="00B37AC6" w:rsidRDefault="00B37AC6" w:rsidP="00B37AC6">
      <w:pPr>
        <w:pStyle w:val="Titre4"/>
        <w:numPr>
          <w:ilvl w:val="0"/>
          <w:numId w:val="7"/>
        </w:numPr>
        <w:ind w:left="1080"/>
      </w:pPr>
      <w:r>
        <w:t>Extraction des données depuis une base externe</w:t>
      </w:r>
    </w:p>
    <w:p w14:paraId="799BBE24" w14:textId="77777777" w:rsidR="00B37AC6" w:rsidRPr="003F707C" w:rsidRDefault="00B37AC6" w:rsidP="00B37AC6"/>
    <w:p w14:paraId="390E4239" w14:textId="77777777" w:rsidR="00587752" w:rsidRDefault="00B37AC6" w:rsidP="00587752">
      <w:r>
        <w:t xml:space="preserve">Le principe est assez similaire, on précise simplement dans le modèle le nom de la table et que l’on ne la gère pas. Dans la vue, on indique le type de la base de données (ici </w:t>
      </w:r>
      <w:proofErr w:type="spellStart"/>
      <w:r>
        <w:t>external</w:t>
      </w:r>
      <w:proofErr w:type="spellEnd"/>
      <w:r>
        <w:t>) que l’on utilise. Le reste est similaire. Ici, on veut entrer le nom d’un gène et extraire les informations correspondantes à ce gène stockées dans la base de données externe.</w:t>
      </w:r>
      <w:r w:rsidR="00587752">
        <w:t xml:space="preserve"> </w:t>
      </w:r>
    </w:p>
    <w:p w14:paraId="5B0B6B09" w14:textId="77777777" w:rsidR="00891102" w:rsidRDefault="00891102" w:rsidP="00587752"/>
    <w:p w14:paraId="4A6DD8B3" w14:textId="77777777" w:rsidR="00994C6F" w:rsidRDefault="00994C6F" w:rsidP="00587752">
      <w:pPr>
        <w:spacing w:after="0"/>
      </w:pPr>
    </w:p>
    <w:p w14:paraId="0D8E220C" w14:textId="77777777" w:rsidR="00994C6F" w:rsidRDefault="00994C6F" w:rsidP="00587752">
      <w:pPr>
        <w:spacing w:after="0"/>
      </w:pPr>
    </w:p>
    <w:p w14:paraId="5E2EDEF3" w14:textId="77777777" w:rsidR="000E60F4" w:rsidRDefault="000E60F4" w:rsidP="000E60F4">
      <w:pPr>
        <w:keepNext/>
      </w:pPr>
      <w:r>
        <w:rPr>
          <w:noProof/>
        </w:rPr>
        <w:lastRenderedPageBreak/>
        <w:drawing>
          <wp:inline distT="0" distB="0" distL="0" distR="0" wp14:anchorId="2C6FC48B" wp14:editId="7B76E107">
            <wp:extent cx="5760720" cy="2202815"/>
            <wp:effectExtent l="0" t="0" r="0" b="0"/>
            <wp:docPr id="90085145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202815"/>
                    </a:xfrm>
                    <a:prstGeom prst="rect">
                      <a:avLst/>
                    </a:prstGeom>
                    <a:noFill/>
                    <a:ln>
                      <a:noFill/>
                    </a:ln>
                  </pic:spPr>
                </pic:pic>
              </a:graphicData>
            </a:graphic>
          </wp:inline>
        </w:drawing>
      </w:r>
    </w:p>
    <w:p w14:paraId="3B8778BB" w14:textId="7D1D655A" w:rsidR="000E60F4" w:rsidRDefault="000E60F4" w:rsidP="000E60F4">
      <w:pPr>
        <w:pStyle w:val="Lgende"/>
        <w:ind w:left="2124" w:firstLine="708"/>
      </w:pPr>
      <w:r>
        <w:t xml:space="preserve">Figure </w:t>
      </w:r>
      <w:fldSimple w:instr=" SEQ Figure \* ARABIC ">
        <w:r w:rsidR="006D77DB">
          <w:rPr>
            <w:noProof/>
          </w:rPr>
          <w:t>3</w:t>
        </w:r>
      </w:fldSimple>
      <w:r>
        <w:t>. Base de données externe</w:t>
      </w:r>
    </w:p>
    <w:p w14:paraId="55E98A99" w14:textId="77777777" w:rsidR="000E60F4" w:rsidRPr="000E60F4" w:rsidRDefault="000E60F4" w:rsidP="000E60F4"/>
    <w:p w14:paraId="0183C054" w14:textId="532D0A62" w:rsidR="00CA7CA8" w:rsidRDefault="00B37AC6" w:rsidP="00CA7CA8">
      <w:r>
        <w:t>Compétence validée : Connexion à une base de données externe.</w:t>
      </w:r>
    </w:p>
    <w:p w14:paraId="0ED5C178" w14:textId="77777777" w:rsidR="00891102" w:rsidRDefault="00891102" w:rsidP="00A75814">
      <w:pPr>
        <w:pStyle w:val="Titre2"/>
      </w:pPr>
      <w:bookmarkStart w:id="14" w:name="_Toc192153777"/>
      <w:r>
        <w:t>C2. Requêtes SQL</w:t>
      </w:r>
      <w:bookmarkEnd w:id="14"/>
    </w:p>
    <w:p w14:paraId="396BC8B3" w14:textId="77777777" w:rsidR="00891102" w:rsidRDefault="00891102" w:rsidP="00891102"/>
    <w:p w14:paraId="76FF4607" w14:textId="77777777" w:rsidR="00891102" w:rsidRDefault="00891102" w:rsidP="00891102">
      <w:pPr>
        <w:keepNext/>
        <w:jc w:val="center"/>
      </w:pPr>
      <w:r w:rsidRPr="00701EAB">
        <w:drawing>
          <wp:inline distT="0" distB="0" distL="0" distR="0" wp14:anchorId="17DCCF21" wp14:editId="0D02F338">
            <wp:extent cx="3964868" cy="1295400"/>
            <wp:effectExtent l="0" t="0" r="0" b="0"/>
            <wp:docPr id="5032899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289952" name=""/>
                    <pic:cNvPicPr/>
                  </pic:nvPicPr>
                  <pic:blipFill>
                    <a:blip r:embed="rId13"/>
                    <a:stretch>
                      <a:fillRect/>
                    </a:stretch>
                  </pic:blipFill>
                  <pic:spPr>
                    <a:xfrm>
                      <a:off x="0" y="0"/>
                      <a:ext cx="3988003" cy="1302959"/>
                    </a:xfrm>
                    <a:prstGeom prst="rect">
                      <a:avLst/>
                    </a:prstGeom>
                  </pic:spPr>
                </pic:pic>
              </a:graphicData>
            </a:graphic>
          </wp:inline>
        </w:drawing>
      </w:r>
    </w:p>
    <w:p w14:paraId="3A2E73ED" w14:textId="58B86C8C" w:rsidR="00891102" w:rsidRDefault="00891102" w:rsidP="00891102">
      <w:pPr>
        <w:pStyle w:val="Lgende"/>
        <w:jc w:val="center"/>
      </w:pPr>
      <w:r>
        <w:t xml:space="preserve">Figure </w:t>
      </w:r>
      <w:r w:rsidR="000B0189">
        <w:t>5</w:t>
      </w:r>
      <w:r>
        <w:t xml:space="preserve">. Requête SQL pour extraire des identifiants de la table </w:t>
      </w:r>
      <w:proofErr w:type="spellStart"/>
      <w:r>
        <w:t>rna_precomputed</w:t>
      </w:r>
      <w:proofErr w:type="spellEnd"/>
    </w:p>
    <w:p w14:paraId="23222ED4" w14:textId="77777777" w:rsidR="00891102" w:rsidRPr="00994C6F" w:rsidRDefault="00891102" w:rsidP="00891102"/>
    <w:p w14:paraId="716B4BC9" w14:textId="77777777" w:rsidR="00891102" w:rsidRDefault="00891102" w:rsidP="00891102">
      <w:pPr>
        <w:spacing w:after="0"/>
      </w:pPr>
      <w:r>
        <w:t xml:space="preserve">Cette requête retourne une liste des identifiants (id) de la table </w:t>
      </w:r>
      <w:proofErr w:type="spellStart"/>
      <w:r>
        <w:t>rna_precomputed</w:t>
      </w:r>
      <w:proofErr w:type="spellEnd"/>
      <w:r>
        <w:t>.</w:t>
      </w:r>
    </w:p>
    <w:p w14:paraId="3C4756E1" w14:textId="77777777" w:rsidR="00891102" w:rsidRDefault="00891102" w:rsidP="00891102">
      <w:pPr>
        <w:spacing w:after="0"/>
      </w:pPr>
      <w:r>
        <w:t>Ces identifiants correspondent à des ARN ribosomiques actifs appartenant aux bactéries.</w:t>
      </w:r>
    </w:p>
    <w:p w14:paraId="76531E67" w14:textId="77777777" w:rsidR="00F44A39" w:rsidRDefault="00F44A39" w:rsidP="00891102">
      <w:pPr>
        <w:spacing w:after="0"/>
      </w:pPr>
    </w:p>
    <w:p w14:paraId="1E81DCB5" w14:textId="77777777" w:rsidR="00F44A39" w:rsidRDefault="00F44A39" w:rsidP="00F44A39">
      <w:pPr>
        <w:rPr>
          <w:ins w:id="15" w:author="Antony" w:date="2025-02-10T14:33:00Z"/>
        </w:rPr>
      </w:pPr>
      <w:ins w:id="16" w:author="Antony" w:date="2025-02-10T14:33:00Z">
        <w:r>
          <w:t>Voici</w:t>
        </w:r>
      </w:ins>
      <w:r>
        <w:t xml:space="preserve"> un exemple d’</w:t>
      </w:r>
      <w:ins w:id="17" w:author="Antony" w:date="2025-02-10T14:33:00Z">
        <w:r>
          <w:t xml:space="preserve">une requête SQL pour récupérer </w:t>
        </w:r>
      </w:ins>
      <w:r>
        <w:t>toutes les</w:t>
      </w:r>
      <w:ins w:id="18" w:author="Antony" w:date="2025-02-10T14:33:00Z">
        <w:r>
          <w:t xml:space="preserve"> données d’un article avec ses auteurs et leurs </w:t>
        </w:r>
        <w:proofErr w:type="gramStart"/>
        <w:r>
          <w:t>affiliation</w:t>
        </w:r>
      </w:ins>
      <w:r>
        <w:t>s</w:t>
      </w:r>
      <w:ins w:id="19" w:author="Antony" w:date="2025-02-10T14:33:00Z">
        <w:r>
          <w:t>:</w:t>
        </w:r>
        <w:proofErr w:type="gramEnd"/>
      </w:ins>
    </w:p>
    <w:p w14:paraId="76FCD76E" w14:textId="77777777" w:rsidR="00F44A39" w:rsidRDefault="00F44A39" w:rsidP="00F44A39">
      <w:pPr>
        <w:pStyle w:val="Lgende"/>
      </w:pPr>
    </w:p>
    <w:tbl>
      <w:tblPr>
        <w:tblW w:w="0" w:type="auto"/>
        <w:tblLayout w:type="fixed"/>
        <w:tblLook w:val="0600" w:firstRow="0" w:lastRow="0" w:firstColumn="0" w:lastColumn="0" w:noHBand="1" w:noVBand="1"/>
      </w:tblPr>
      <w:tblGrid>
        <w:gridCol w:w="9072"/>
      </w:tblGrid>
      <w:tr w:rsidR="00F44A39" w:rsidRPr="00C75CDA" w14:paraId="5251DBF5" w14:textId="77777777" w:rsidTr="002D2E40">
        <w:trPr>
          <w:ins w:id="20" w:author="Antony" w:date="2025-02-10T14:33:00Z"/>
        </w:trPr>
        <w:tc>
          <w:tcPr>
            <w:tcW w:w="9072" w:type="dxa"/>
            <w:shd w:val="clear" w:color="auto" w:fill="1E1E1E"/>
            <w:tcMar>
              <w:top w:w="100" w:type="dxa"/>
              <w:left w:w="100" w:type="dxa"/>
              <w:bottom w:w="100" w:type="dxa"/>
              <w:right w:w="100" w:type="dxa"/>
            </w:tcMar>
          </w:tcPr>
          <w:p w14:paraId="5CE18255" w14:textId="77777777" w:rsidR="00F44A39" w:rsidRPr="00D57DB5" w:rsidRDefault="00F44A39" w:rsidP="002D2E40">
            <w:pPr>
              <w:widowControl w:val="0"/>
              <w:pBdr>
                <w:top w:val="nil"/>
                <w:left w:val="nil"/>
                <w:bottom w:val="nil"/>
                <w:right w:val="nil"/>
                <w:between w:val="nil"/>
              </w:pBdr>
              <w:spacing w:after="0" w:line="276" w:lineRule="auto"/>
              <w:rPr>
                <w:ins w:id="21" w:author="Antony" w:date="2025-02-10T14:33:00Z"/>
                <w:lang w:val="en-US"/>
              </w:rPr>
            </w:pPr>
            <w:ins w:id="22" w:author="Antony" w:date="2025-02-10T14:33:00Z">
              <w:r w:rsidRPr="00D57DB5">
                <w:rPr>
                  <w:rFonts w:ascii="Consolas" w:eastAsia="Consolas" w:hAnsi="Consolas" w:cs="Consolas"/>
                  <w:color w:val="DCDCDC"/>
                  <w:shd w:val="clear" w:color="auto" w:fill="1E1E1E"/>
                  <w:lang w:val="en-US"/>
                </w:rPr>
                <w:t xml:space="preserve">SELECT a.*, </w:t>
              </w:r>
              <w:proofErr w:type="gramStart"/>
              <w:r w:rsidRPr="00D57DB5">
                <w:rPr>
                  <w:rFonts w:ascii="Consolas" w:eastAsia="Consolas" w:hAnsi="Consolas" w:cs="Consolas"/>
                  <w:color w:val="DCDCDC"/>
                  <w:shd w:val="clear" w:color="auto" w:fill="1E1E1E"/>
                  <w:lang w:val="en-US"/>
                </w:rPr>
                <w:t>au.*</w:t>
              </w:r>
              <w:proofErr w:type="gramEnd"/>
              <w:r w:rsidRPr="00D57DB5">
                <w:rPr>
                  <w:rFonts w:ascii="Consolas" w:eastAsia="Consolas" w:hAnsi="Consolas" w:cs="Consolas"/>
                  <w:color w:val="DCDCDC"/>
                  <w:shd w:val="clear" w:color="auto" w:fill="1E1E1E"/>
                  <w:lang w:val="en-US"/>
                </w:rPr>
                <w:t>, af.*</w:t>
              </w:r>
              <w:r w:rsidRPr="00D57DB5">
                <w:rPr>
                  <w:rFonts w:ascii="Consolas" w:eastAsia="Consolas" w:hAnsi="Consolas" w:cs="Consolas"/>
                  <w:color w:val="DCDCDC"/>
                  <w:shd w:val="clear" w:color="auto" w:fill="1E1E1E"/>
                  <w:lang w:val="en-US"/>
                </w:rPr>
                <w:br/>
                <w:t>FROM article art</w:t>
              </w:r>
              <w:r w:rsidRPr="00D57DB5">
                <w:rPr>
                  <w:rFonts w:ascii="Consolas" w:eastAsia="Consolas" w:hAnsi="Consolas" w:cs="Consolas"/>
                  <w:color w:val="DCDCDC"/>
                  <w:shd w:val="clear" w:color="auto" w:fill="1E1E1E"/>
                  <w:lang w:val="en-US"/>
                </w:rPr>
                <w:br/>
                <w:t xml:space="preserve">JOIN authorship a ON </w:t>
              </w:r>
              <w:proofErr w:type="spellStart"/>
              <w:r w:rsidRPr="00D57DB5">
                <w:rPr>
                  <w:rFonts w:ascii="Consolas" w:eastAsia="Consolas" w:hAnsi="Consolas" w:cs="Consolas"/>
                  <w:color w:val="DCDCDC"/>
                  <w:shd w:val="clear" w:color="auto" w:fill="1E1E1E"/>
                  <w:lang w:val="en-US"/>
                </w:rPr>
                <w:t>a.article_id</w:t>
              </w:r>
              <w:proofErr w:type="spellEnd"/>
              <w:r w:rsidRPr="00D57DB5">
                <w:rPr>
                  <w:rFonts w:ascii="Consolas" w:eastAsia="Consolas" w:hAnsi="Consolas" w:cs="Consolas"/>
                  <w:color w:val="DCDCDC"/>
                  <w:shd w:val="clear" w:color="auto" w:fill="1E1E1E"/>
                  <w:lang w:val="en-US"/>
                </w:rPr>
                <w:t xml:space="preserve"> = art.id</w:t>
              </w:r>
              <w:r w:rsidRPr="00D57DB5">
                <w:rPr>
                  <w:rFonts w:ascii="Consolas" w:eastAsia="Consolas" w:hAnsi="Consolas" w:cs="Consolas"/>
                  <w:color w:val="DCDCDC"/>
                  <w:shd w:val="clear" w:color="auto" w:fill="1E1E1E"/>
                  <w:lang w:val="en-US"/>
                </w:rPr>
                <w:br/>
                <w:t xml:space="preserve">JOIN author au ON </w:t>
              </w:r>
              <w:proofErr w:type="spellStart"/>
              <w:r w:rsidRPr="00D57DB5">
                <w:rPr>
                  <w:rFonts w:ascii="Consolas" w:eastAsia="Consolas" w:hAnsi="Consolas" w:cs="Consolas"/>
                  <w:color w:val="DCDCDC"/>
                  <w:shd w:val="clear" w:color="auto" w:fill="1E1E1E"/>
                  <w:lang w:val="en-US"/>
                </w:rPr>
                <w:t>a.author_id</w:t>
              </w:r>
              <w:proofErr w:type="spellEnd"/>
              <w:r w:rsidRPr="00D57DB5">
                <w:rPr>
                  <w:rFonts w:ascii="Consolas" w:eastAsia="Consolas" w:hAnsi="Consolas" w:cs="Consolas"/>
                  <w:color w:val="DCDCDC"/>
                  <w:shd w:val="clear" w:color="auto" w:fill="1E1E1E"/>
                  <w:lang w:val="en-US"/>
                </w:rPr>
                <w:t xml:space="preserve"> = au.id</w:t>
              </w:r>
              <w:r w:rsidRPr="00D57DB5">
                <w:rPr>
                  <w:rFonts w:ascii="Consolas" w:eastAsia="Consolas" w:hAnsi="Consolas" w:cs="Consolas"/>
                  <w:color w:val="DCDCDC"/>
                  <w:shd w:val="clear" w:color="auto" w:fill="1E1E1E"/>
                  <w:lang w:val="en-US"/>
                </w:rPr>
                <w:br/>
                <w:t xml:space="preserve">JOIN affiliation </w:t>
              </w:r>
              <w:proofErr w:type="spellStart"/>
              <w:r w:rsidRPr="00D57DB5">
                <w:rPr>
                  <w:rFonts w:ascii="Consolas" w:eastAsia="Consolas" w:hAnsi="Consolas" w:cs="Consolas"/>
                  <w:color w:val="DCDCDC"/>
                  <w:shd w:val="clear" w:color="auto" w:fill="1E1E1E"/>
                  <w:lang w:val="en-US"/>
                </w:rPr>
                <w:t>af</w:t>
              </w:r>
              <w:proofErr w:type="spellEnd"/>
              <w:r w:rsidRPr="00D57DB5">
                <w:rPr>
                  <w:rFonts w:ascii="Consolas" w:eastAsia="Consolas" w:hAnsi="Consolas" w:cs="Consolas"/>
                  <w:color w:val="DCDCDC"/>
                  <w:shd w:val="clear" w:color="auto" w:fill="1E1E1E"/>
                  <w:lang w:val="en-US"/>
                </w:rPr>
                <w:t xml:space="preserve"> ON </w:t>
              </w:r>
              <w:proofErr w:type="spellStart"/>
              <w:r w:rsidRPr="00D57DB5">
                <w:rPr>
                  <w:rFonts w:ascii="Consolas" w:eastAsia="Consolas" w:hAnsi="Consolas" w:cs="Consolas"/>
                  <w:color w:val="DCDCDC"/>
                  <w:shd w:val="clear" w:color="auto" w:fill="1E1E1E"/>
                  <w:lang w:val="en-US"/>
                </w:rPr>
                <w:t>a.affiliation_id</w:t>
              </w:r>
              <w:proofErr w:type="spellEnd"/>
              <w:r w:rsidRPr="00D57DB5">
                <w:rPr>
                  <w:rFonts w:ascii="Consolas" w:eastAsia="Consolas" w:hAnsi="Consolas" w:cs="Consolas"/>
                  <w:color w:val="DCDCDC"/>
                  <w:shd w:val="clear" w:color="auto" w:fill="1E1E1E"/>
                  <w:lang w:val="en-US"/>
                </w:rPr>
                <w:t xml:space="preserve"> = af.id</w:t>
              </w:r>
              <w:r w:rsidRPr="00D57DB5">
                <w:rPr>
                  <w:rFonts w:ascii="Consolas" w:eastAsia="Consolas" w:hAnsi="Consolas" w:cs="Consolas"/>
                  <w:color w:val="DCDCDC"/>
                  <w:shd w:val="clear" w:color="auto" w:fill="1E1E1E"/>
                  <w:lang w:val="en-US"/>
                </w:rPr>
                <w:br/>
                <w:t xml:space="preserve">WHERE art.id = {pk}; </w:t>
              </w:r>
            </w:ins>
          </w:p>
        </w:tc>
      </w:tr>
    </w:tbl>
    <w:p w14:paraId="2970211E" w14:textId="62AFEAEF" w:rsidR="00F44A39" w:rsidRDefault="00F44A39" w:rsidP="00F44A39">
      <w:pPr>
        <w:pStyle w:val="Lgende"/>
        <w:ind w:left="2880" w:firstLine="720"/>
      </w:pPr>
      <w:r>
        <w:t xml:space="preserve">Figure </w:t>
      </w:r>
      <w:r w:rsidR="000B0189">
        <w:t>6</w:t>
      </w:r>
      <w:r>
        <w:t xml:space="preserve">. </w:t>
      </w:r>
      <w:r w:rsidRPr="003F038A">
        <w:t xml:space="preserve"> Requête SQL</w:t>
      </w:r>
    </w:p>
    <w:p w14:paraId="4DB350F1" w14:textId="7E9FEC7F" w:rsidR="00F44A39" w:rsidRDefault="00F44A39" w:rsidP="00F44A39">
      <w:ins w:id="23" w:author="Antony" w:date="2025-02-10T14:33:00Z">
        <w:r>
          <w:t xml:space="preserve">On sélectionne les entrées des trois tables puis on indique la première source ici article que l’on va lier à la table intermédiaire via </w:t>
        </w:r>
        <w:proofErr w:type="spellStart"/>
        <w:r>
          <w:t>l’id</w:t>
        </w:r>
        <w:proofErr w:type="spellEnd"/>
        <w:r>
          <w:t xml:space="preserve"> de l’article et </w:t>
        </w:r>
        <w:proofErr w:type="spellStart"/>
        <w:r>
          <w:t>article_id</w:t>
        </w:r>
        <w:proofErr w:type="spellEnd"/>
        <w:r>
          <w:t xml:space="preserve"> puis lier cette table aux deux tables </w:t>
        </w:r>
        <w:r>
          <w:lastRenderedPageBreak/>
          <w:t xml:space="preserve">restantes auteur par </w:t>
        </w:r>
        <w:proofErr w:type="spellStart"/>
        <w:r>
          <w:t>l’id</w:t>
        </w:r>
        <w:proofErr w:type="spellEnd"/>
        <w:r>
          <w:t xml:space="preserve"> de l’auteur et </w:t>
        </w:r>
        <w:proofErr w:type="spellStart"/>
        <w:r>
          <w:t>auteur_id</w:t>
        </w:r>
        <w:proofErr w:type="spellEnd"/>
        <w:r>
          <w:t xml:space="preserve"> et affiliation par </w:t>
        </w:r>
        <w:proofErr w:type="spellStart"/>
        <w:r>
          <w:t>l’id</w:t>
        </w:r>
        <w:proofErr w:type="spellEnd"/>
        <w:r>
          <w:t xml:space="preserve"> de l’affiliation et </w:t>
        </w:r>
        <w:proofErr w:type="spellStart"/>
        <w:r>
          <w:t>affiliation_id</w:t>
        </w:r>
        <w:proofErr w:type="spellEnd"/>
        <w:r>
          <w:t>, enfin on précise de quel article il s’agit avec son id et pk (</w:t>
        </w:r>
        <w:proofErr w:type="spellStart"/>
        <w:r>
          <w:t>primary</w:t>
        </w:r>
        <w:proofErr w:type="spellEnd"/>
        <w:r>
          <w:t xml:space="preserve"> key) qui a été récupéré dans l’url via une requête http sur l’article).</w:t>
        </w:r>
      </w:ins>
      <w:r>
        <w:t xml:space="preserve"> J’utilise pk car Django, identifie les </w:t>
      </w:r>
      <w:proofErr w:type="spellStart"/>
      <w:r>
        <w:t>primaries</w:t>
      </w:r>
      <w:proofErr w:type="spellEnd"/>
      <w:r>
        <w:t xml:space="preserve"> key par pk.</w:t>
      </w:r>
      <w:ins w:id="24" w:author="Antony" w:date="2025-02-10T14:33:00Z">
        <w:r>
          <w:br/>
        </w:r>
        <w:r>
          <w:br/>
        </w:r>
      </w:ins>
      <w:r>
        <w:t xml:space="preserve">Compétence validée : </w:t>
      </w:r>
      <w:r w:rsidRPr="00A031C9">
        <w:t>Exécution programmatique des requêtes d’extraction de type SQL*.</w:t>
      </w:r>
    </w:p>
    <w:p w14:paraId="73350D9B" w14:textId="77777777" w:rsidR="00F44A39" w:rsidRDefault="00F44A39" w:rsidP="00F44A39">
      <w:r>
        <w:t xml:space="preserve">Compétence validée : </w:t>
      </w:r>
      <w:r w:rsidRPr="00C30A46">
        <w:t>Ecriture des requêtes d’extraction de type SQL de récupération de données stockées en base de données et depuis un système big data (</w:t>
      </w:r>
      <w:proofErr w:type="spellStart"/>
      <w:r w:rsidRPr="00C30A46">
        <w:t>Hive</w:t>
      </w:r>
      <w:proofErr w:type="spellEnd"/>
      <w:r>
        <w:t>).</w:t>
      </w:r>
    </w:p>
    <w:p w14:paraId="547819C7" w14:textId="77777777" w:rsidR="00F44A39" w:rsidRDefault="00F44A39" w:rsidP="00891102">
      <w:pPr>
        <w:spacing w:after="0"/>
      </w:pPr>
    </w:p>
    <w:p w14:paraId="485CE7E8" w14:textId="0E19D9D7" w:rsidR="00F84197" w:rsidRDefault="00F84197" w:rsidP="00A75814">
      <w:pPr>
        <w:pStyle w:val="Titre2"/>
      </w:pPr>
      <w:bookmarkStart w:id="25" w:name="_Toc192153778"/>
      <w:r>
        <w:t>C3. Nettoyage et agrégation des données</w:t>
      </w:r>
      <w:bookmarkEnd w:id="25"/>
    </w:p>
    <w:p w14:paraId="520B1948" w14:textId="77777777" w:rsidR="00891102" w:rsidRPr="00CA7CA8" w:rsidRDefault="00891102" w:rsidP="00CA7CA8"/>
    <w:p w14:paraId="5F3FA1C5" w14:textId="77777777" w:rsidR="00B37AC6" w:rsidRDefault="00B37AC6" w:rsidP="00A75814">
      <w:pPr>
        <w:pStyle w:val="Titre3"/>
        <w:numPr>
          <w:ilvl w:val="0"/>
          <w:numId w:val="29"/>
        </w:numPr>
      </w:pPr>
      <w:bookmarkStart w:id="26" w:name="_Toc192153779"/>
      <w:r>
        <w:t>Insertion des données en base</w:t>
      </w:r>
      <w:bookmarkEnd w:id="26"/>
    </w:p>
    <w:p w14:paraId="272DDD75" w14:textId="77777777" w:rsidR="00B37AC6" w:rsidRDefault="00B37AC6" w:rsidP="00B37AC6"/>
    <w:p w14:paraId="259591A5" w14:textId="77777777" w:rsidR="00B37AC6" w:rsidRDefault="00B37AC6" w:rsidP="00B37AC6">
      <w:r>
        <w:t xml:space="preserve">Les scripts de </w:t>
      </w:r>
      <w:proofErr w:type="spellStart"/>
      <w:r>
        <w:t>scraping</w:t>
      </w:r>
      <w:proofErr w:type="spellEnd"/>
      <w:r>
        <w:t xml:space="preserve"> et d’insertion en base de données s’écrivent dans le fichier business_logic.py (logique métier) car il s’agit d’un script propre à ce projet, les fonctions courantes sont stockées dans utils.py.</w:t>
      </w:r>
    </w:p>
    <w:p w14:paraId="76012CFF" w14:textId="77777777" w:rsidR="00B37AC6" w:rsidRDefault="00B37AC6" w:rsidP="00B37AC6">
      <w:r>
        <w:t>Afin de réaliser le filtrage des données pour gérer les données vides ou au mauvais format, j’indique à la fonction qui extrait les données qui si l’information n’existe pas, il retourne une chaîne vide ou None et pour le format (ici la date), j’utilise une fonction pour la remettre au bon format.</w:t>
      </w:r>
    </w:p>
    <w:p w14:paraId="26282C79" w14:textId="77777777" w:rsidR="00B37AC6" w:rsidRDefault="00B37AC6" w:rsidP="00B37AC6">
      <w:r>
        <w:t xml:space="preserve">Compétence validée : </w:t>
      </w:r>
      <w:r w:rsidRPr="00A031C9">
        <w:t>Programmation des filtrages/</w:t>
      </w:r>
      <w:proofErr w:type="spellStart"/>
      <w:r w:rsidRPr="00A031C9">
        <w:t>parsing</w:t>
      </w:r>
      <w:proofErr w:type="spellEnd"/>
      <w:r w:rsidRPr="00A031C9">
        <w:t xml:space="preserve"> des données utiles dans les résultats obtenus depuis : une API, depuis la lecture d’un ou de plusieurs fichiers de données, et depuis l’HTML collecté d’un site web (</w:t>
      </w:r>
      <w:proofErr w:type="spellStart"/>
      <w:r w:rsidRPr="00A031C9">
        <w:t>scraping</w:t>
      </w:r>
      <w:proofErr w:type="spellEnd"/>
      <w:r w:rsidRPr="00A031C9">
        <w:t>)</w:t>
      </w:r>
      <w:r>
        <w:t>.</w:t>
      </w:r>
    </w:p>
    <w:p w14:paraId="6E3EDEEB" w14:textId="77777777" w:rsidR="00B37AC6" w:rsidRDefault="00B37AC6" w:rsidP="00B37AC6">
      <w:r>
        <w:t xml:space="preserve">Compétence validée : </w:t>
      </w:r>
      <w:r w:rsidRPr="00C30A46">
        <w:t>Programmation de l’identification des entrées corrompues dans le jeu de données (par exemple, données partielles et/ou manquantes)</w:t>
      </w:r>
      <w:r>
        <w:t>.</w:t>
      </w:r>
    </w:p>
    <w:p w14:paraId="7CFAC9B7" w14:textId="77777777" w:rsidR="00B37AC6" w:rsidRDefault="00B37AC6" w:rsidP="00B37AC6">
      <w:r>
        <w:t xml:space="preserve">Compétence validée : </w:t>
      </w:r>
      <w:r w:rsidRPr="00C30A46">
        <w:t>Programmation de la suppression des entrées corrompues.</w:t>
      </w:r>
    </w:p>
    <w:p w14:paraId="3C19647F" w14:textId="77777777" w:rsidR="00B37AC6" w:rsidRDefault="00B37AC6" w:rsidP="00B37AC6">
      <w:r>
        <w:t xml:space="preserve">Compétence validée : </w:t>
      </w:r>
      <w:r w:rsidRPr="00C30A46">
        <w:t>Programmation de l’identification des entrées au format non normalisé.</w:t>
      </w:r>
    </w:p>
    <w:p w14:paraId="35312F15" w14:textId="77777777" w:rsidR="00B37AC6" w:rsidRDefault="00B37AC6" w:rsidP="00B37AC6">
      <w:r>
        <w:t xml:space="preserve">Compétence validée : </w:t>
      </w:r>
      <w:r w:rsidRPr="00C30A46">
        <w:t>Programmation de l’homogénéisation des formats de données (par exemple, format des dates, des unités, etc.)</w:t>
      </w:r>
      <w:r>
        <w:t>.</w:t>
      </w:r>
    </w:p>
    <w:p w14:paraId="3AE81564" w14:textId="77777777" w:rsidR="00B37AC6" w:rsidRDefault="00B37AC6" w:rsidP="00B37AC6">
      <w:r>
        <w:t xml:space="preserve">Afin de réaliser l’extraction et l’insertion en base de données, j’ai créé deux commandes dans le fichier commands.py : </w:t>
      </w:r>
      <w:proofErr w:type="spellStart"/>
      <w:r>
        <w:t>commands</w:t>
      </w:r>
      <w:proofErr w:type="spellEnd"/>
      <w:r>
        <w:t xml:space="preserve"> </w:t>
      </w:r>
      <w:proofErr w:type="spellStart"/>
      <w:r>
        <w:t>scrap_article</w:t>
      </w:r>
      <w:proofErr w:type="spellEnd"/>
      <w:r>
        <w:t xml:space="preserve"> et </w:t>
      </w:r>
      <w:proofErr w:type="spellStart"/>
      <w:r>
        <w:t>commands</w:t>
      </w:r>
      <w:proofErr w:type="spellEnd"/>
      <w:r>
        <w:t xml:space="preserve"> </w:t>
      </w:r>
      <w:proofErr w:type="spellStart"/>
      <w:r>
        <w:t>article_to_database</w:t>
      </w:r>
      <w:proofErr w:type="spellEnd"/>
      <w:r>
        <w:t>.</w:t>
      </w:r>
    </w:p>
    <w:p w14:paraId="74897238" w14:textId="77777777" w:rsidR="00B37AC6" w:rsidRDefault="00B37AC6" w:rsidP="00B37AC6">
      <w:r>
        <w:t>Une fois scrappés, les articles sont stockés dans un JSON ou un CSV, puis de là insérés dans une base de données.</w:t>
      </w:r>
    </w:p>
    <w:p w14:paraId="57EFC6D4" w14:textId="77777777" w:rsidR="00B37AC6" w:rsidRDefault="00B37AC6" w:rsidP="00B37AC6">
      <w:r>
        <w:t xml:space="preserve">Le stockage dans un JSON permet de séparer les étapes de </w:t>
      </w:r>
      <w:proofErr w:type="spellStart"/>
      <w:r>
        <w:t>scraping</w:t>
      </w:r>
      <w:proofErr w:type="spellEnd"/>
      <w:r>
        <w:t xml:space="preserve"> et d’insertion en base de données. Ce qui est pratique car s’il y a un problème lors de l’insertion des données en base, il faut reprendre le </w:t>
      </w:r>
      <w:proofErr w:type="spellStart"/>
      <w:r>
        <w:t>scraping</w:t>
      </w:r>
      <w:proofErr w:type="spellEnd"/>
      <w:r>
        <w:t xml:space="preserve"> depuis le début, de plus stocker les données à deux endroits différents permet d’éviter la perte des données si la base de données est effacée, cela permet également de pouvoir modifier la structure de la base de données tout en conservant les données ou encore de faire une insertion dans plusieurs bases de données…</w:t>
      </w:r>
    </w:p>
    <w:p w14:paraId="24AB8FDB" w14:textId="77777777" w:rsidR="00B37AC6" w:rsidRDefault="00B37AC6" w:rsidP="00B37AC6">
      <w:r>
        <w:t xml:space="preserve">Compétence validée : </w:t>
      </w:r>
      <w:r w:rsidRPr="0036763C">
        <w:t>Lecture d’un fichier de données dans un script</w:t>
      </w:r>
      <w:r>
        <w:t>.</w:t>
      </w:r>
    </w:p>
    <w:p w14:paraId="64BA7A0E" w14:textId="77777777" w:rsidR="00B37AC6" w:rsidRDefault="00B37AC6" w:rsidP="00B37AC6">
      <w:r>
        <w:lastRenderedPageBreak/>
        <w:t xml:space="preserve">La base de données choisie est </w:t>
      </w:r>
      <w:proofErr w:type="spellStart"/>
      <w:r>
        <w:t>Postgres</w:t>
      </w:r>
      <w:proofErr w:type="spellEnd"/>
      <w:r>
        <w:t>, car c’est celle utilisée en entreprise et elle est native avec Django.</w:t>
      </w:r>
    </w:p>
    <w:p w14:paraId="60E95F73" w14:textId="77777777" w:rsidR="00B37AC6" w:rsidRDefault="00B37AC6" w:rsidP="00B37AC6">
      <w:r>
        <w:t xml:space="preserve">Compétence validée : </w:t>
      </w:r>
      <w:r w:rsidRPr="002A7FA5">
        <w:t>Choix du système de gestion de base de données.</w:t>
      </w:r>
    </w:p>
    <w:p w14:paraId="73FF9BFC" w14:textId="77777777" w:rsidR="00B37AC6" w:rsidRDefault="00B37AC6" w:rsidP="00B37AC6">
      <w:proofErr w:type="spellStart"/>
      <w:r>
        <w:t>Postgres</w:t>
      </w:r>
      <w:proofErr w:type="spellEnd"/>
      <w:r>
        <w:t xml:space="preserve"> est open-source, elle existe depuis 1986 donc il y a une vaste communauté, beaucoup de modules et de documentation. Elle supporte les bases relationnelles et les objets. </w:t>
      </w:r>
    </w:p>
    <w:p w14:paraId="30101140" w14:textId="77777777" w:rsidR="00B37AC6" w:rsidRDefault="00B37AC6" w:rsidP="00B37AC6">
      <w:r>
        <w:t>Pour installer la base de données, j’ai téléchargé le logiciel Pg4 admin.</w:t>
      </w:r>
    </w:p>
    <w:p w14:paraId="7372A415" w14:textId="77777777" w:rsidR="00B37AC6" w:rsidRDefault="00B37AC6" w:rsidP="00B37AC6">
      <w:r>
        <w:t xml:space="preserve">Compétence validée : </w:t>
      </w:r>
      <w:r w:rsidRPr="002A7FA5">
        <w:t>Documentation de la procédure d’installation du système de gestion de base de données.</w:t>
      </w:r>
    </w:p>
    <w:p w14:paraId="100D9FAF" w14:textId="77777777" w:rsidR="00B37AC6" w:rsidRDefault="00B37AC6" w:rsidP="00B37AC6">
      <w:r>
        <w:t>J’ai défini quatre classes :</w:t>
      </w:r>
    </w:p>
    <w:p w14:paraId="75B3BF55" w14:textId="77777777" w:rsidR="00B37AC6" w:rsidRDefault="00B37AC6" w:rsidP="00B37AC6">
      <w:pPr>
        <w:numPr>
          <w:ilvl w:val="0"/>
          <w:numId w:val="18"/>
        </w:numPr>
        <w:pBdr>
          <w:top w:val="nil"/>
          <w:left w:val="nil"/>
          <w:bottom w:val="nil"/>
          <w:right w:val="nil"/>
          <w:between w:val="nil"/>
        </w:pBdr>
        <w:spacing w:after="0"/>
      </w:pPr>
      <w:r>
        <w:rPr>
          <w:i/>
          <w:color w:val="000000"/>
        </w:rPr>
        <w:t>Affiliations</w:t>
      </w:r>
      <w:r>
        <w:rPr>
          <w:color w:val="000000"/>
        </w:rPr>
        <w:t xml:space="preserve"> pour stocker les noms des affiliations.</w:t>
      </w:r>
    </w:p>
    <w:p w14:paraId="0BC01A04" w14:textId="77777777" w:rsidR="00B37AC6" w:rsidRDefault="00B37AC6" w:rsidP="00B37AC6">
      <w:pPr>
        <w:numPr>
          <w:ilvl w:val="0"/>
          <w:numId w:val="18"/>
        </w:numPr>
        <w:pBdr>
          <w:top w:val="nil"/>
          <w:left w:val="nil"/>
          <w:bottom w:val="nil"/>
          <w:right w:val="nil"/>
          <w:between w:val="nil"/>
        </w:pBdr>
        <w:spacing w:after="0"/>
      </w:pPr>
      <w:proofErr w:type="spellStart"/>
      <w:r>
        <w:rPr>
          <w:i/>
          <w:color w:val="000000"/>
        </w:rPr>
        <w:t>Authors</w:t>
      </w:r>
      <w:proofErr w:type="spellEnd"/>
      <w:r>
        <w:rPr>
          <w:color w:val="000000"/>
        </w:rPr>
        <w:t xml:space="preserve"> pour stocker les noms des auteurs.</w:t>
      </w:r>
    </w:p>
    <w:p w14:paraId="63B2C1ED" w14:textId="77777777" w:rsidR="00B37AC6" w:rsidRDefault="00B37AC6" w:rsidP="00B37AC6">
      <w:pPr>
        <w:numPr>
          <w:ilvl w:val="0"/>
          <w:numId w:val="18"/>
        </w:numPr>
        <w:pBdr>
          <w:top w:val="nil"/>
          <w:left w:val="nil"/>
          <w:bottom w:val="nil"/>
          <w:right w:val="nil"/>
          <w:between w:val="nil"/>
        </w:pBdr>
        <w:spacing w:after="0"/>
      </w:pPr>
      <w:r>
        <w:rPr>
          <w:i/>
          <w:color w:val="000000"/>
        </w:rPr>
        <w:t>Article</w:t>
      </w:r>
      <w:r>
        <w:rPr>
          <w:color w:val="000000"/>
        </w:rPr>
        <w:t xml:space="preserve"> pour stocker toutes les informations basiques liées aux articles et la relation </w:t>
      </w:r>
      <w:proofErr w:type="spellStart"/>
      <w:r>
        <w:rPr>
          <w:color w:val="000000"/>
        </w:rPr>
        <w:t>Many</w:t>
      </w:r>
      <w:proofErr w:type="spellEnd"/>
      <w:r>
        <w:rPr>
          <w:color w:val="000000"/>
        </w:rPr>
        <w:t>-to-</w:t>
      </w:r>
      <w:proofErr w:type="spellStart"/>
      <w:r>
        <w:rPr>
          <w:color w:val="000000"/>
        </w:rPr>
        <w:t>Many</w:t>
      </w:r>
      <w:proofErr w:type="spellEnd"/>
      <w:r>
        <w:rPr>
          <w:color w:val="000000"/>
        </w:rPr>
        <w:t xml:space="preserve"> permettant de relier un article avec ces auteurs et pour chaque auteur ses affiliations.</w:t>
      </w:r>
    </w:p>
    <w:p w14:paraId="5BC67CF5" w14:textId="77777777" w:rsidR="00B37AC6" w:rsidRDefault="00B37AC6" w:rsidP="00B37AC6">
      <w:pPr>
        <w:numPr>
          <w:ilvl w:val="0"/>
          <w:numId w:val="18"/>
        </w:numPr>
        <w:pBdr>
          <w:top w:val="nil"/>
          <w:left w:val="nil"/>
          <w:bottom w:val="nil"/>
          <w:right w:val="nil"/>
          <w:between w:val="nil"/>
        </w:pBdr>
      </w:pPr>
      <w:proofErr w:type="spellStart"/>
      <w:r>
        <w:rPr>
          <w:i/>
        </w:rPr>
        <w:t>Authorship</w:t>
      </w:r>
      <w:proofErr w:type="spellEnd"/>
      <w:r>
        <w:rPr>
          <w:i/>
        </w:rPr>
        <w:t xml:space="preserve"> est</w:t>
      </w:r>
      <w:r>
        <w:rPr>
          <w:color w:val="000000"/>
        </w:rPr>
        <w:t xml:space="preserve"> la table intermédiaire avec trois clés étrangères pour les articles, les auteurs et les affiliations.</w:t>
      </w:r>
    </w:p>
    <w:p w14:paraId="68B4B75E" w14:textId="77777777" w:rsidR="00B37AC6" w:rsidRDefault="00B37AC6" w:rsidP="00B37AC6">
      <w:r>
        <w:t>La connexion avec la base de données se fait dans settings.py.</w:t>
      </w:r>
    </w:p>
    <w:p w14:paraId="77EB6E5B" w14:textId="77777777" w:rsidR="00B37AC6" w:rsidRDefault="00B37AC6" w:rsidP="00B37AC6">
      <w:r>
        <w:t>Pour créer la base de données on va créer dans models.py des classes dont chacune correspond à une table de la base de données. On définit ici, le type de variable, si elle peut être nulle, le nom des colonnes... Ensuite on valide les migrations avec la commande makemigrations et on crée la base de données avec migrate. La base de données est créée.</w:t>
      </w:r>
    </w:p>
    <w:p w14:paraId="1DF597C4" w14:textId="77777777" w:rsidR="00B37AC6" w:rsidRDefault="00B37AC6" w:rsidP="00B37AC6">
      <w:r>
        <w:t xml:space="preserve">Pour ajouter les données en base si les champs sont ne sont pas des clés étrangères, il se remplissent directement en ajoutant les champs dans l’objet model. Pour chaque article, on a une liste d’auteurs et pour chaque auteur une liste d’affiliations. On itère sur chaque article, puis sur chacun de ses auteurs et chacune de leur affiliation, on les ajoute en base et on récupère les objets de chaque ligne correspondante (les objets auteurs et affiliations) que l’on insère à chaque itération dans l’objet </w:t>
      </w:r>
      <w:proofErr w:type="spellStart"/>
      <w:r>
        <w:t>Authorship</w:t>
      </w:r>
      <w:proofErr w:type="spellEnd"/>
      <w:r>
        <w:t>.</w:t>
      </w:r>
    </w:p>
    <w:p w14:paraId="77F47FD0" w14:textId="77777777" w:rsidR="00163994" w:rsidRDefault="00163994" w:rsidP="00163994">
      <w:pPr>
        <w:keepNext/>
        <w:jc w:val="center"/>
      </w:pPr>
      <w:r>
        <w:rPr>
          <w:noProof/>
        </w:rPr>
        <w:lastRenderedPageBreak/>
        <w:pict w14:anchorId="75E7F2B1">
          <v:rect id="_x0000_s2057" style="position:absolute;left:0;text-align:left;margin-left:97.15pt;margin-top:277.15pt;width:114.75pt;height:1in;z-index:251666432" stroked="f"/>
        </w:pict>
      </w:r>
      <w:r w:rsidR="00C4684B" w:rsidRPr="00C4684B">
        <w:drawing>
          <wp:inline distT="0" distB="0" distL="0" distR="0" wp14:anchorId="30859B01" wp14:editId="67958A9B">
            <wp:extent cx="3581400" cy="4458174"/>
            <wp:effectExtent l="0" t="0" r="0" b="0"/>
            <wp:docPr id="4644897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489705" name=""/>
                    <pic:cNvPicPr/>
                  </pic:nvPicPr>
                  <pic:blipFill>
                    <a:blip r:embed="rId14"/>
                    <a:stretch>
                      <a:fillRect/>
                    </a:stretch>
                  </pic:blipFill>
                  <pic:spPr>
                    <a:xfrm>
                      <a:off x="0" y="0"/>
                      <a:ext cx="3591016" cy="4470144"/>
                    </a:xfrm>
                    <a:prstGeom prst="rect">
                      <a:avLst/>
                    </a:prstGeom>
                  </pic:spPr>
                </pic:pic>
              </a:graphicData>
            </a:graphic>
          </wp:inline>
        </w:drawing>
      </w:r>
    </w:p>
    <w:p w14:paraId="41735396" w14:textId="2AAB1C7F" w:rsidR="00C4684B" w:rsidRDefault="00163994" w:rsidP="00163994">
      <w:pPr>
        <w:pStyle w:val="Lgende"/>
        <w:ind w:left="2124" w:firstLine="708"/>
      </w:pPr>
      <w:r>
        <w:t xml:space="preserve">Figure </w:t>
      </w:r>
      <w:r w:rsidR="000B0189">
        <w:t>7</w:t>
      </w:r>
      <w:r>
        <w:t xml:space="preserve">. Schéma de la base de </w:t>
      </w:r>
      <w:proofErr w:type="gramStart"/>
      <w:r>
        <w:t>donnée interne</w:t>
      </w:r>
      <w:proofErr w:type="gramEnd"/>
    </w:p>
    <w:p w14:paraId="02A6153F" w14:textId="48EFF4DC" w:rsidR="00C4684B" w:rsidRDefault="00B37AC6" w:rsidP="00B37AC6">
      <w:r>
        <w:t xml:space="preserve">L’insertion des données peut aussi se faire via une requête http, comme ci-dessous pour le CRUD. </w:t>
      </w:r>
    </w:p>
    <w:p w14:paraId="384FF38A" w14:textId="77777777" w:rsidR="00B37AC6" w:rsidRDefault="00B37AC6" w:rsidP="00B37AC6">
      <w:r>
        <w:t xml:space="preserve">Compétence validée : </w:t>
      </w:r>
      <w:r w:rsidRPr="00A031C9">
        <w:t>Connexion programmatique à un système de gestion de base de données et à un système big data</w:t>
      </w:r>
      <w:r>
        <w:t>.</w:t>
      </w:r>
    </w:p>
    <w:p w14:paraId="6E3EB7E4" w14:textId="77777777" w:rsidR="00B37AC6" w:rsidRDefault="00B37AC6" w:rsidP="00B37AC6">
      <w:r>
        <w:t xml:space="preserve">Compétence validée : </w:t>
      </w:r>
      <w:r w:rsidRPr="002A7FA5">
        <w:t>Création de la base de données dans le système de gestion de base de données.</w:t>
      </w:r>
    </w:p>
    <w:p w14:paraId="12931CF6" w14:textId="77777777" w:rsidR="00022155" w:rsidRDefault="00022155" w:rsidP="00022155"/>
    <w:p w14:paraId="30CABB7F" w14:textId="179C9AE9" w:rsidR="00022155" w:rsidRDefault="00022155" w:rsidP="001941E8">
      <w:pPr>
        <w:pStyle w:val="Titre3"/>
        <w:numPr>
          <w:ilvl w:val="0"/>
          <w:numId w:val="29"/>
        </w:numPr>
      </w:pPr>
      <w:bookmarkStart w:id="27" w:name="_Toc192153780"/>
      <w:r>
        <w:t>CRUD</w:t>
      </w:r>
      <w:bookmarkEnd w:id="27"/>
    </w:p>
    <w:p w14:paraId="6C87D578" w14:textId="77777777" w:rsidR="00022155" w:rsidRDefault="00022155" w:rsidP="00022155"/>
    <w:p w14:paraId="321550BC" w14:textId="77777777" w:rsidR="00022155" w:rsidRDefault="00022155" w:rsidP="00022155">
      <w:r>
        <w:t>Maintenant que toutes les données ont été ajoutées à la base, il faut pouvoir mettre à jour la base.</w:t>
      </w:r>
    </w:p>
    <w:p w14:paraId="76C704C0" w14:textId="77777777" w:rsidR="00022155" w:rsidRDefault="00022155" w:rsidP="00022155">
      <w:r>
        <w:t>Le CRUD (</w:t>
      </w:r>
      <w:proofErr w:type="spellStart"/>
      <w:r>
        <w:t>Create</w:t>
      </w:r>
      <w:proofErr w:type="spellEnd"/>
      <w:r>
        <w:t xml:space="preserve">, Read, Update, </w:t>
      </w:r>
      <w:proofErr w:type="spellStart"/>
      <w:r>
        <w:t>Delete</w:t>
      </w:r>
      <w:proofErr w:type="spellEnd"/>
      <w:r>
        <w:t>) se fait dans le fichier views.py car il nécessite un formulaire pour modifier la base de données et un affichage pour visualiser les données.</w:t>
      </w:r>
    </w:p>
    <w:p w14:paraId="4C0E2C64" w14:textId="77777777" w:rsidR="00022155" w:rsidRDefault="00022155" w:rsidP="00022155">
      <w:r>
        <w:t>On peut créer un article, lire l’ensemble des articles, mettre à jour un article ou le supprimer.</w:t>
      </w:r>
    </w:p>
    <w:p w14:paraId="56C9CEDF" w14:textId="249C52E8" w:rsidR="00022155" w:rsidRDefault="00022155" w:rsidP="00022155">
      <w:pPr>
        <w:pStyle w:val="Lgende"/>
        <w:jc w:val="center"/>
      </w:pPr>
      <w:r w:rsidRPr="006831A7">
        <w:rPr>
          <w:noProof/>
        </w:rPr>
        <w:lastRenderedPageBreak/>
        <w:drawing>
          <wp:inline distT="0" distB="0" distL="0" distR="0" wp14:anchorId="4D52E0E6" wp14:editId="7F8AB776">
            <wp:extent cx="5760720" cy="2637790"/>
            <wp:effectExtent l="0" t="0" r="0" b="0"/>
            <wp:docPr id="15204185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418585" name=""/>
                    <pic:cNvPicPr/>
                  </pic:nvPicPr>
                  <pic:blipFill>
                    <a:blip r:embed="rId15"/>
                    <a:stretch>
                      <a:fillRect/>
                    </a:stretch>
                  </pic:blipFill>
                  <pic:spPr>
                    <a:xfrm>
                      <a:off x="0" y="0"/>
                      <a:ext cx="5760720" cy="2637790"/>
                    </a:xfrm>
                    <a:prstGeom prst="rect">
                      <a:avLst/>
                    </a:prstGeom>
                  </pic:spPr>
                </pic:pic>
              </a:graphicData>
            </a:graphic>
          </wp:inline>
        </w:drawing>
      </w:r>
      <w:r>
        <w:t xml:space="preserve">Figure </w:t>
      </w:r>
      <w:r w:rsidR="006D77DB">
        <w:t>8</w:t>
      </w:r>
      <w:r>
        <w:t>. CRUD</w:t>
      </w:r>
    </w:p>
    <w:p w14:paraId="171212FC" w14:textId="77777777" w:rsidR="00022155" w:rsidRDefault="00022155" w:rsidP="00022155">
      <w:r>
        <w:t xml:space="preserve">Chacune de ces actions est réalisable via une requête HTTP sur l’API </w:t>
      </w:r>
      <w:proofErr w:type="spellStart"/>
      <w:r>
        <w:t>FastAPI</w:t>
      </w:r>
      <w:proofErr w:type="spellEnd"/>
      <w:r>
        <w:t xml:space="preserve"> ou sur Django.</w:t>
      </w:r>
    </w:p>
    <w:p w14:paraId="2B6F1C73" w14:textId="77777777" w:rsidR="00022155" w:rsidRDefault="00022155" w:rsidP="00022155">
      <w:r>
        <w:t xml:space="preserve">Le principe est qu’en allant sur une adresse URL, la fonction correspondante dans la vue récupère le formulaire vide en GET, puis le renvoie sur la page HTML équivalente, là, l’utilisateur va remplir le formulaire et à la validation revenir sur la vue en POST qui va traiter les </w:t>
      </w:r>
      <w:proofErr w:type="spellStart"/>
      <w:r>
        <w:t>infomations</w:t>
      </w:r>
      <w:proofErr w:type="spellEnd"/>
      <w:r>
        <w:t xml:space="preserve"> du formulaire et selon le type d’action choisit par l’utilisateur faire de l’insertion en base de données, de la mise à jour…</w:t>
      </w:r>
    </w:p>
    <w:p w14:paraId="60A32584" w14:textId="77777777" w:rsidR="00022155" w:rsidRDefault="00022155" w:rsidP="00022155">
      <w:pPr>
        <w:rPr>
          <w:ins w:id="28" w:author="Antony" w:date="2025-02-10T14:33:00Z"/>
        </w:rPr>
      </w:pPr>
      <w:r>
        <w:t xml:space="preserve">Compétence validée : </w:t>
      </w:r>
      <w:r w:rsidRPr="00091E95">
        <w:t>Construction les requêtes HTTP pour la récupération des données depuis un service web (REST*).</w:t>
      </w:r>
    </w:p>
    <w:p w14:paraId="6E00EDD3" w14:textId="77777777" w:rsidR="00B37AC6" w:rsidRDefault="00B37AC6" w:rsidP="00BD0EDC"/>
    <w:p w14:paraId="6BB65FCE" w14:textId="123D5672" w:rsidR="006A6B92" w:rsidRDefault="006A6B92" w:rsidP="00BD0EDC">
      <w:r>
        <w:t xml:space="preserve">La documentation de l’API est </w:t>
      </w:r>
      <w:r w:rsidR="006D77DB">
        <w:t>générée</w:t>
      </w:r>
      <w:r>
        <w:t xml:space="preserve"> automatiquement par </w:t>
      </w:r>
      <w:proofErr w:type="spellStart"/>
      <w:r>
        <w:t>Swagger</w:t>
      </w:r>
      <w:proofErr w:type="spellEnd"/>
      <w:r>
        <w:t xml:space="preserve"> et est accessible </w:t>
      </w:r>
      <w:r w:rsidR="003934EA">
        <w:t xml:space="preserve">à l’adresse : </w:t>
      </w:r>
      <w:hyperlink r:id="rId16" w:history="1">
        <w:r w:rsidR="00746EE6" w:rsidRPr="00E04591">
          <w:rPr>
            <w:rStyle w:val="Lienhypertexte"/>
          </w:rPr>
          <w:t>http://127.0.0.1:8000/swagger/</w:t>
        </w:r>
      </w:hyperlink>
    </w:p>
    <w:p w14:paraId="5AD740D5" w14:textId="77777777" w:rsidR="006D77DB" w:rsidRDefault="00746EE6" w:rsidP="006D77DB">
      <w:pPr>
        <w:keepNext/>
      </w:pPr>
      <w:r w:rsidRPr="00746EE6">
        <w:drawing>
          <wp:inline distT="0" distB="0" distL="0" distR="0" wp14:anchorId="717F01AA" wp14:editId="5C29AD10">
            <wp:extent cx="5760720" cy="3009265"/>
            <wp:effectExtent l="0" t="0" r="0" b="0"/>
            <wp:docPr id="6938540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54008" name=""/>
                    <pic:cNvPicPr/>
                  </pic:nvPicPr>
                  <pic:blipFill>
                    <a:blip r:embed="rId17"/>
                    <a:stretch>
                      <a:fillRect/>
                    </a:stretch>
                  </pic:blipFill>
                  <pic:spPr>
                    <a:xfrm>
                      <a:off x="0" y="0"/>
                      <a:ext cx="5760720" cy="3009265"/>
                    </a:xfrm>
                    <a:prstGeom prst="rect">
                      <a:avLst/>
                    </a:prstGeom>
                  </pic:spPr>
                </pic:pic>
              </a:graphicData>
            </a:graphic>
          </wp:inline>
        </w:drawing>
      </w:r>
    </w:p>
    <w:p w14:paraId="068569DE" w14:textId="61ED20DF" w:rsidR="00746EE6" w:rsidRDefault="006D77DB" w:rsidP="006D77DB">
      <w:pPr>
        <w:pStyle w:val="Lgende"/>
        <w:jc w:val="center"/>
      </w:pPr>
      <w:r>
        <w:t>Figure 9. Documentation</w:t>
      </w:r>
    </w:p>
    <w:p w14:paraId="7AA01592" w14:textId="4F23E2D2" w:rsidR="004850D7" w:rsidRDefault="004850D7" w:rsidP="004850D7">
      <w:pPr>
        <w:pStyle w:val="Titre1"/>
      </w:pPr>
      <w:bookmarkStart w:id="29" w:name="_Toc192153781"/>
      <w:r>
        <w:lastRenderedPageBreak/>
        <w:t>Conclusion</w:t>
      </w:r>
      <w:bookmarkEnd w:id="29"/>
    </w:p>
    <w:p w14:paraId="4B69D62A" w14:textId="77777777" w:rsidR="004850D7" w:rsidRDefault="004850D7" w:rsidP="004850D7"/>
    <w:p w14:paraId="49C29CF7" w14:textId="4E1AEB8C" w:rsidR="004850D7" w:rsidRPr="004850D7" w:rsidRDefault="004850D7" w:rsidP="004850D7">
      <w:r>
        <w:t>Nous avons récupéré toutes les données depuis PubMed et les avons rangées dans la base de données</w:t>
      </w:r>
      <w:r w:rsidR="00E13886">
        <w:t>. Elles sont prêtes à être utilisées pour le RAG.</w:t>
      </w:r>
      <w:r w:rsidR="007B27FE">
        <w:t xml:space="preserve"> Le CRUD a été mis en place permettant l’ajout et la correction des articles dans la base depuis une interface utilisateur</w:t>
      </w:r>
      <w:r w:rsidR="00732926">
        <w:t>.</w:t>
      </w:r>
    </w:p>
    <w:sectPr w:rsidR="004850D7" w:rsidRPr="004850D7" w:rsidSect="00E61736">
      <w:foot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77F336" w14:textId="77777777" w:rsidR="00FD29B9" w:rsidRDefault="00FD29B9" w:rsidP="00E61736">
      <w:pPr>
        <w:spacing w:after="0" w:line="240" w:lineRule="auto"/>
      </w:pPr>
      <w:r>
        <w:separator/>
      </w:r>
    </w:p>
  </w:endnote>
  <w:endnote w:type="continuationSeparator" w:id="0">
    <w:p w14:paraId="1CC48CD2" w14:textId="77777777" w:rsidR="00FD29B9" w:rsidRDefault="00FD29B9" w:rsidP="00E61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Mono">
    <w:charset w:val="00"/>
    <w:family w:val="modern"/>
    <w:pitch w:val="fixed"/>
    <w:sig w:usb0="E00002FF" w:usb1="1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2313634"/>
      <w:docPartObj>
        <w:docPartGallery w:val="Page Numbers (Bottom of Page)"/>
        <w:docPartUnique/>
      </w:docPartObj>
    </w:sdtPr>
    <w:sdtEndPr>
      <w:rPr>
        <w:color w:val="7F7F7F" w:themeColor="background1" w:themeShade="7F"/>
        <w:spacing w:val="60"/>
      </w:rPr>
    </w:sdtEndPr>
    <w:sdtContent>
      <w:p w14:paraId="4766F0F1" w14:textId="02A27096" w:rsidR="00E61736" w:rsidRDefault="00E61736">
        <w:pPr>
          <w:pStyle w:val="Pieddepage"/>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Page</w:t>
        </w:r>
      </w:p>
    </w:sdtContent>
  </w:sdt>
  <w:p w14:paraId="2E17CD62" w14:textId="2ACAF6B3" w:rsidR="00E61736" w:rsidRDefault="00E6173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DE4D3E" w14:textId="77777777" w:rsidR="00FD29B9" w:rsidRDefault="00FD29B9" w:rsidP="00E61736">
      <w:pPr>
        <w:spacing w:after="0" w:line="240" w:lineRule="auto"/>
      </w:pPr>
      <w:r>
        <w:separator/>
      </w:r>
    </w:p>
  </w:footnote>
  <w:footnote w:type="continuationSeparator" w:id="0">
    <w:p w14:paraId="04797819" w14:textId="77777777" w:rsidR="00FD29B9" w:rsidRDefault="00FD29B9" w:rsidP="00E617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A035F"/>
    <w:multiLevelType w:val="multilevel"/>
    <w:tmpl w:val="0DB6657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DC7BF8"/>
    <w:multiLevelType w:val="multilevel"/>
    <w:tmpl w:val="40DED3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9E41A72"/>
    <w:multiLevelType w:val="multilevel"/>
    <w:tmpl w:val="70D03AA8"/>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upperRoman"/>
      <w:lvlText w:val="%2."/>
      <w:lvlJc w:val="left"/>
      <w:pPr>
        <w:ind w:left="2520" w:hanging="720"/>
      </w:pPr>
    </w:lvl>
    <w:lvl w:ilvl="2">
      <w:start w:val="1"/>
      <w:numFmt w:val="upperRoman"/>
      <w:lvlText w:val="%3."/>
      <w:lvlJc w:val="right"/>
      <w:pPr>
        <w:ind w:left="2880" w:hanging="360"/>
      </w:p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3" w15:restartNumberingAfterBreak="0">
    <w:nsid w:val="125E5B47"/>
    <w:multiLevelType w:val="multilevel"/>
    <w:tmpl w:val="F9A836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8498F"/>
    <w:multiLevelType w:val="multilevel"/>
    <w:tmpl w:val="669CE6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4635B73"/>
    <w:multiLevelType w:val="multilevel"/>
    <w:tmpl w:val="2A602D8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0B050F"/>
    <w:multiLevelType w:val="multilevel"/>
    <w:tmpl w:val="766C97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F9964D0"/>
    <w:multiLevelType w:val="multilevel"/>
    <w:tmpl w:val="A08A38A0"/>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sz w:val="20"/>
        <w:szCs w:val="20"/>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8" w15:restartNumberingAfterBreak="0">
    <w:nsid w:val="24283B22"/>
    <w:multiLevelType w:val="multilevel"/>
    <w:tmpl w:val="8B34B3E2"/>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sz w:val="20"/>
        <w:szCs w:val="20"/>
      </w:rPr>
    </w:lvl>
    <w:lvl w:ilvl="3">
      <w:start w:val="1"/>
      <w:numFmt w:val="bullet"/>
      <w:lvlText w:val="▪"/>
      <w:lvlJc w:val="left"/>
      <w:pPr>
        <w:ind w:left="3240" w:hanging="360"/>
      </w:pPr>
      <w:rPr>
        <w:rFonts w:ascii="Noto Sans Symbols" w:eastAsia="Noto Sans Symbols" w:hAnsi="Noto Sans Symbols" w:cs="Noto Sans Symbols"/>
        <w:sz w:val="20"/>
        <w:szCs w:val="20"/>
      </w:rPr>
    </w:lvl>
    <w:lvl w:ilvl="4">
      <w:start w:val="1"/>
      <w:numFmt w:val="bullet"/>
      <w:lvlText w:val="▪"/>
      <w:lvlJc w:val="left"/>
      <w:pPr>
        <w:ind w:left="3960" w:hanging="360"/>
      </w:pPr>
      <w:rPr>
        <w:rFonts w:ascii="Noto Sans Symbols" w:eastAsia="Noto Sans Symbols" w:hAnsi="Noto Sans Symbols" w:cs="Noto Sans Symbols"/>
        <w:sz w:val="20"/>
        <w:szCs w:val="20"/>
      </w:rPr>
    </w:lvl>
    <w:lvl w:ilvl="5">
      <w:start w:val="1"/>
      <w:numFmt w:val="bullet"/>
      <w:lvlText w:val="▪"/>
      <w:lvlJc w:val="left"/>
      <w:pPr>
        <w:ind w:left="4680" w:hanging="360"/>
      </w:pPr>
      <w:rPr>
        <w:rFonts w:ascii="Noto Sans Symbols" w:eastAsia="Noto Sans Symbols" w:hAnsi="Noto Sans Symbols" w:cs="Noto Sans Symbols"/>
        <w:sz w:val="20"/>
        <w:szCs w:val="20"/>
      </w:rPr>
    </w:lvl>
    <w:lvl w:ilvl="6">
      <w:start w:val="1"/>
      <w:numFmt w:val="bullet"/>
      <w:lvlText w:val="▪"/>
      <w:lvlJc w:val="left"/>
      <w:pPr>
        <w:ind w:left="5400" w:hanging="360"/>
      </w:pPr>
      <w:rPr>
        <w:rFonts w:ascii="Noto Sans Symbols" w:eastAsia="Noto Sans Symbols" w:hAnsi="Noto Sans Symbols" w:cs="Noto Sans Symbols"/>
        <w:sz w:val="20"/>
        <w:szCs w:val="20"/>
      </w:rPr>
    </w:lvl>
    <w:lvl w:ilvl="7">
      <w:start w:val="1"/>
      <w:numFmt w:val="bullet"/>
      <w:lvlText w:val="▪"/>
      <w:lvlJc w:val="left"/>
      <w:pPr>
        <w:ind w:left="6120" w:hanging="360"/>
      </w:pPr>
      <w:rPr>
        <w:rFonts w:ascii="Noto Sans Symbols" w:eastAsia="Noto Sans Symbols" w:hAnsi="Noto Sans Symbols" w:cs="Noto Sans Symbols"/>
        <w:sz w:val="20"/>
        <w:szCs w:val="20"/>
      </w:rPr>
    </w:lvl>
    <w:lvl w:ilvl="8">
      <w:start w:val="1"/>
      <w:numFmt w:val="bullet"/>
      <w:lvlText w:val="▪"/>
      <w:lvlJc w:val="left"/>
      <w:pPr>
        <w:ind w:left="6840" w:hanging="360"/>
      </w:pPr>
      <w:rPr>
        <w:rFonts w:ascii="Noto Sans Symbols" w:eastAsia="Noto Sans Symbols" w:hAnsi="Noto Sans Symbols" w:cs="Noto Sans Symbols"/>
        <w:sz w:val="20"/>
        <w:szCs w:val="20"/>
      </w:rPr>
    </w:lvl>
  </w:abstractNum>
  <w:abstractNum w:abstractNumId="9" w15:restartNumberingAfterBreak="0">
    <w:nsid w:val="281E4A27"/>
    <w:multiLevelType w:val="multilevel"/>
    <w:tmpl w:val="F18C19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83B1266"/>
    <w:multiLevelType w:val="multilevel"/>
    <w:tmpl w:val="5A3C0C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046DD8"/>
    <w:multiLevelType w:val="hybridMultilevel"/>
    <w:tmpl w:val="A3F210A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751685D"/>
    <w:multiLevelType w:val="multilevel"/>
    <w:tmpl w:val="FB54606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9663153"/>
    <w:multiLevelType w:val="hybridMultilevel"/>
    <w:tmpl w:val="CEEEF694"/>
    <w:lvl w:ilvl="0" w:tplc="040C001B">
      <w:start w:val="1"/>
      <w:numFmt w:val="low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15:restartNumberingAfterBreak="0">
    <w:nsid w:val="39925B00"/>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B9B5CE0"/>
    <w:multiLevelType w:val="multilevel"/>
    <w:tmpl w:val="08FE6C7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CFD6536"/>
    <w:multiLevelType w:val="hybridMultilevel"/>
    <w:tmpl w:val="7744F66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2266A18"/>
    <w:multiLevelType w:val="multilevel"/>
    <w:tmpl w:val="CB7CFD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EA12926"/>
    <w:multiLevelType w:val="multilevel"/>
    <w:tmpl w:val="A52610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4EDE6D13"/>
    <w:multiLevelType w:val="multilevel"/>
    <w:tmpl w:val="7DA811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0690F29"/>
    <w:multiLevelType w:val="multilevel"/>
    <w:tmpl w:val="7FB2659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1" w15:restartNumberingAfterBreak="0">
    <w:nsid w:val="56262696"/>
    <w:multiLevelType w:val="multilevel"/>
    <w:tmpl w:val="F2184C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70525BE"/>
    <w:multiLevelType w:val="hybridMultilevel"/>
    <w:tmpl w:val="422CDF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12043B1"/>
    <w:multiLevelType w:val="multilevel"/>
    <w:tmpl w:val="D39EF5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CE1EEB"/>
    <w:multiLevelType w:val="hybridMultilevel"/>
    <w:tmpl w:val="BFBE711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5EC28D2"/>
    <w:multiLevelType w:val="multilevel"/>
    <w:tmpl w:val="681EE0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7251B5B"/>
    <w:multiLevelType w:val="multilevel"/>
    <w:tmpl w:val="7174D3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9B560B4"/>
    <w:multiLevelType w:val="multilevel"/>
    <w:tmpl w:val="2ADEF5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BE850E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E681D66"/>
    <w:multiLevelType w:val="multilevel"/>
    <w:tmpl w:val="08FE6C7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11256800">
    <w:abstractNumId w:val="2"/>
  </w:num>
  <w:num w:numId="2" w16cid:durableId="760414867">
    <w:abstractNumId w:val="0"/>
  </w:num>
  <w:num w:numId="3" w16cid:durableId="27537501">
    <w:abstractNumId w:val="21"/>
  </w:num>
  <w:num w:numId="4" w16cid:durableId="1077439534">
    <w:abstractNumId w:val="12"/>
  </w:num>
  <w:num w:numId="5" w16cid:durableId="272590802">
    <w:abstractNumId w:val="6"/>
  </w:num>
  <w:num w:numId="6" w16cid:durableId="1630430489">
    <w:abstractNumId w:val="26"/>
  </w:num>
  <w:num w:numId="7" w16cid:durableId="678121751">
    <w:abstractNumId w:val="25"/>
  </w:num>
  <w:num w:numId="8" w16cid:durableId="2071614172">
    <w:abstractNumId w:val="29"/>
  </w:num>
  <w:num w:numId="9" w16cid:durableId="1233853171">
    <w:abstractNumId w:val="27"/>
  </w:num>
  <w:num w:numId="10" w16cid:durableId="1107000091">
    <w:abstractNumId w:val="18"/>
  </w:num>
  <w:num w:numId="11" w16cid:durableId="1704477604">
    <w:abstractNumId w:val="1"/>
  </w:num>
  <w:num w:numId="12" w16cid:durableId="758333491">
    <w:abstractNumId w:val="4"/>
  </w:num>
  <w:num w:numId="13" w16cid:durableId="608782563">
    <w:abstractNumId w:val="7"/>
  </w:num>
  <w:num w:numId="14" w16cid:durableId="1867671964">
    <w:abstractNumId w:val="20"/>
  </w:num>
  <w:num w:numId="15" w16cid:durableId="1545946969">
    <w:abstractNumId w:val="8"/>
  </w:num>
  <w:num w:numId="16" w16cid:durableId="1385719818">
    <w:abstractNumId w:val="9"/>
  </w:num>
  <w:num w:numId="17" w16cid:durableId="1226070048">
    <w:abstractNumId w:val="19"/>
  </w:num>
  <w:num w:numId="18" w16cid:durableId="549538375">
    <w:abstractNumId w:val="17"/>
  </w:num>
  <w:num w:numId="19" w16cid:durableId="894584344">
    <w:abstractNumId w:val="13"/>
  </w:num>
  <w:num w:numId="20" w16cid:durableId="1927877261">
    <w:abstractNumId w:val="24"/>
  </w:num>
  <w:num w:numId="21" w16cid:durableId="717626250">
    <w:abstractNumId w:val="11"/>
  </w:num>
  <w:num w:numId="22" w16cid:durableId="102068436">
    <w:abstractNumId w:val="22"/>
  </w:num>
  <w:num w:numId="23" w16cid:durableId="1297443683">
    <w:abstractNumId w:val="5"/>
  </w:num>
  <w:num w:numId="24" w16cid:durableId="351928854">
    <w:abstractNumId w:val="3"/>
  </w:num>
  <w:num w:numId="25" w16cid:durableId="1956254586">
    <w:abstractNumId w:val="10"/>
  </w:num>
  <w:num w:numId="26" w16cid:durableId="1986928927">
    <w:abstractNumId w:val="23"/>
  </w:num>
  <w:num w:numId="27" w16cid:durableId="252979910">
    <w:abstractNumId w:val="16"/>
  </w:num>
  <w:num w:numId="28" w16cid:durableId="1399093111">
    <w:abstractNumId w:val="15"/>
  </w:num>
  <w:num w:numId="29" w16cid:durableId="1633560985">
    <w:abstractNumId w:val="28"/>
  </w:num>
  <w:num w:numId="30" w16cid:durableId="19811095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8"/>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6003B"/>
    <w:rsid w:val="00022155"/>
    <w:rsid w:val="000239A6"/>
    <w:rsid w:val="000B0189"/>
    <w:rsid w:val="000D4CF1"/>
    <w:rsid w:val="000E60F4"/>
    <w:rsid w:val="00163994"/>
    <w:rsid w:val="001941E8"/>
    <w:rsid w:val="001D45E3"/>
    <w:rsid w:val="00222756"/>
    <w:rsid w:val="003609B9"/>
    <w:rsid w:val="003934EA"/>
    <w:rsid w:val="003F2081"/>
    <w:rsid w:val="0046003B"/>
    <w:rsid w:val="004850D7"/>
    <w:rsid w:val="004B41D4"/>
    <w:rsid w:val="004E4093"/>
    <w:rsid w:val="004F0723"/>
    <w:rsid w:val="00531003"/>
    <w:rsid w:val="00587752"/>
    <w:rsid w:val="005F7C94"/>
    <w:rsid w:val="00687553"/>
    <w:rsid w:val="006A6B92"/>
    <w:rsid w:val="006D77DB"/>
    <w:rsid w:val="00701EAB"/>
    <w:rsid w:val="00732926"/>
    <w:rsid w:val="00746EE6"/>
    <w:rsid w:val="007B27FE"/>
    <w:rsid w:val="00802D6E"/>
    <w:rsid w:val="00891102"/>
    <w:rsid w:val="008B4090"/>
    <w:rsid w:val="00994C6F"/>
    <w:rsid w:val="00A00255"/>
    <w:rsid w:val="00A10256"/>
    <w:rsid w:val="00A75814"/>
    <w:rsid w:val="00AB4840"/>
    <w:rsid w:val="00B15025"/>
    <w:rsid w:val="00B37AC6"/>
    <w:rsid w:val="00BD0EDC"/>
    <w:rsid w:val="00C4684B"/>
    <w:rsid w:val="00CA7CA8"/>
    <w:rsid w:val="00CC0E90"/>
    <w:rsid w:val="00D7381E"/>
    <w:rsid w:val="00DE0C3B"/>
    <w:rsid w:val="00E13886"/>
    <w:rsid w:val="00E477BE"/>
    <w:rsid w:val="00E61736"/>
    <w:rsid w:val="00ED178D"/>
    <w:rsid w:val="00EF53BE"/>
    <w:rsid w:val="00F44A39"/>
    <w:rsid w:val="00F84197"/>
    <w:rsid w:val="00FD29B9"/>
    <w:rsid w:val="00FF24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03E206DD"/>
  <w15:chartTrackingRefBased/>
  <w15:docId w15:val="{732509BD-B1BC-4446-835A-8F29CA1B7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03B"/>
    <w:rPr>
      <w:rFonts w:ascii="Calibri" w:eastAsia="Calibri" w:hAnsi="Calibri" w:cs="Calibri"/>
      <w:kern w:val="0"/>
      <w:lang w:eastAsia="fr-FR"/>
    </w:rPr>
  </w:style>
  <w:style w:type="paragraph" w:styleId="Titre1">
    <w:name w:val="heading 1"/>
    <w:basedOn w:val="Normal"/>
    <w:next w:val="Normal"/>
    <w:link w:val="Titre1Car"/>
    <w:uiPriority w:val="9"/>
    <w:qFormat/>
    <w:rsid w:val="004600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4600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46003B"/>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unhideWhenUsed/>
    <w:qFormat/>
    <w:rsid w:val="0046003B"/>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46003B"/>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46003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6003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6003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6003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6003B"/>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46003B"/>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46003B"/>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rsid w:val="0046003B"/>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46003B"/>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46003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6003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6003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6003B"/>
    <w:rPr>
      <w:rFonts w:eastAsiaTheme="majorEastAsia" w:cstheme="majorBidi"/>
      <w:color w:val="272727" w:themeColor="text1" w:themeTint="D8"/>
    </w:rPr>
  </w:style>
  <w:style w:type="paragraph" w:styleId="Titre">
    <w:name w:val="Title"/>
    <w:basedOn w:val="Normal"/>
    <w:next w:val="Normal"/>
    <w:link w:val="TitreCar"/>
    <w:uiPriority w:val="10"/>
    <w:qFormat/>
    <w:rsid w:val="004600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6003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6003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6003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6003B"/>
    <w:pPr>
      <w:spacing w:before="160"/>
      <w:jc w:val="center"/>
    </w:pPr>
    <w:rPr>
      <w:i/>
      <w:iCs/>
      <w:color w:val="404040" w:themeColor="text1" w:themeTint="BF"/>
    </w:rPr>
  </w:style>
  <w:style w:type="character" w:customStyle="1" w:styleId="CitationCar">
    <w:name w:val="Citation Car"/>
    <w:basedOn w:val="Policepardfaut"/>
    <w:link w:val="Citation"/>
    <w:uiPriority w:val="29"/>
    <w:rsid w:val="0046003B"/>
    <w:rPr>
      <w:i/>
      <w:iCs/>
      <w:color w:val="404040" w:themeColor="text1" w:themeTint="BF"/>
    </w:rPr>
  </w:style>
  <w:style w:type="paragraph" w:styleId="Paragraphedeliste">
    <w:name w:val="List Paragraph"/>
    <w:basedOn w:val="Normal"/>
    <w:uiPriority w:val="34"/>
    <w:qFormat/>
    <w:rsid w:val="0046003B"/>
    <w:pPr>
      <w:ind w:left="720"/>
      <w:contextualSpacing/>
    </w:pPr>
  </w:style>
  <w:style w:type="character" w:styleId="Accentuationintense">
    <w:name w:val="Intense Emphasis"/>
    <w:basedOn w:val="Policepardfaut"/>
    <w:uiPriority w:val="21"/>
    <w:qFormat/>
    <w:rsid w:val="0046003B"/>
    <w:rPr>
      <w:i/>
      <w:iCs/>
      <w:color w:val="2F5496" w:themeColor="accent1" w:themeShade="BF"/>
    </w:rPr>
  </w:style>
  <w:style w:type="paragraph" w:styleId="Citationintense">
    <w:name w:val="Intense Quote"/>
    <w:basedOn w:val="Normal"/>
    <w:next w:val="Normal"/>
    <w:link w:val="CitationintenseCar"/>
    <w:uiPriority w:val="30"/>
    <w:qFormat/>
    <w:rsid w:val="004600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46003B"/>
    <w:rPr>
      <w:i/>
      <w:iCs/>
      <w:color w:val="2F5496" w:themeColor="accent1" w:themeShade="BF"/>
    </w:rPr>
  </w:style>
  <w:style w:type="character" w:styleId="Rfrenceintense">
    <w:name w:val="Intense Reference"/>
    <w:basedOn w:val="Policepardfaut"/>
    <w:uiPriority w:val="32"/>
    <w:qFormat/>
    <w:rsid w:val="0046003B"/>
    <w:rPr>
      <w:b/>
      <w:bCs/>
      <w:smallCaps/>
      <w:color w:val="2F5496" w:themeColor="accent1" w:themeShade="BF"/>
      <w:spacing w:val="5"/>
    </w:rPr>
  </w:style>
  <w:style w:type="paragraph" w:styleId="Lgende">
    <w:name w:val="caption"/>
    <w:basedOn w:val="Normal"/>
    <w:next w:val="Normal"/>
    <w:uiPriority w:val="35"/>
    <w:unhideWhenUsed/>
    <w:qFormat/>
    <w:rsid w:val="001D45E3"/>
    <w:pPr>
      <w:spacing w:after="200" w:line="240" w:lineRule="auto"/>
    </w:pPr>
    <w:rPr>
      <w:i/>
      <w:iCs/>
      <w:color w:val="44546A" w:themeColor="text2"/>
      <w:sz w:val="18"/>
      <w:szCs w:val="18"/>
    </w:rPr>
  </w:style>
  <w:style w:type="character" w:styleId="Lienhypertexte">
    <w:name w:val="Hyperlink"/>
    <w:basedOn w:val="Policepardfaut"/>
    <w:uiPriority w:val="99"/>
    <w:unhideWhenUsed/>
    <w:rsid w:val="00746EE6"/>
    <w:rPr>
      <w:color w:val="0563C1" w:themeColor="hyperlink"/>
      <w:u w:val="single"/>
    </w:rPr>
  </w:style>
  <w:style w:type="character" w:styleId="Mentionnonrsolue">
    <w:name w:val="Unresolved Mention"/>
    <w:basedOn w:val="Policepardfaut"/>
    <w:uiPriority w:val="99"/>
    <w:semiHidden/>
    <w:unhideWhenUsed/>
    <w:rsid w:val="00746EE6"/>
    <w:rPr>
      <w:color w:val="605E5C"/>
      <w:shd w:val="clear" w:color="auto" w:fill="E1DFDD"/>
    </w:rPr>
  </w:style>
  <w:style w:type="paragraph" w:styleId="En-ttedetabledesmatires">
    <w:name w:val="TOC Heading"/>
    <w:basedOn w:val="Titre1"/>
    <w:next w:val="Normal"/>
    <w:uiPriority w:val="39"/>
    <w:unhideWhenUsed/>
    <w:qFormat/>
    <w:rsid w:val="00E61736"/>
    <w:pPr>
      <w:spacing w:before="240" w:after="0"/>
      <w:outlineLvl w:val="9"/>
    </w:pPr>
    <w:rPr>
      <w:sz w:val="32"/>
      <w:szCs w:val="32"/>
    </w:rPr>
  </w:style>
  <w:style w:type="paragraph" w:styleId="TM1">
    <w:name w:val="toc 1"/>
    <w:basedOn w:val="Normal"/>
    <w:next w:val="Normal"/>
    <w:autoRedefine/>
    <w:uiPriority w:val="39"/>
    <w:unhideWhenUsed/>
    <w:rsid w:val="00E61736"/>
    <w:pPr>
      <w:spacing w:after="100"/>
    </w:pPr>
  </w:style>
  <w:style w:type="paragraph" w:styleId="TM2">
    <w:name w:val="toc 2"/>
    <w:basedOn w:val="Normal"/>
    <w:next w:val="Normal"/>
    <w:autoRedefine/>
    <w:uiPriority w:val="39"/>
    <w:unhideWhenUsed/>
    <w:rsid w:val="00E61736"/>
    <w:pPr>
      <w:spacing w:after="100"/>
      <w:ind w:left="220"/>
    </w:pPr>
  </w:style>
  <w:style w:type="paragraph" w:styleId="TM3">
    <w:name w:val="toc 3"/>
    <w:basedOn w:val="Normal"/>
    <w:next w:val="Normal"/>
    <w:autoRedefine/>
    <w:uiPriority w:val="39"/>
    <w:unhideWhenUsed/>
    <w:rsid w:val="00E61736"/>
    <w:pPr>
      <w:spacing w:after="100"/>
      <w:ind w:left="440"/>
    </w:pPr>
  </w:style>
  <w:style w:type="paragraph" w:styleId="En-tte">
    <w:name w:val="header"/>
    <w:basedOn w:val="Normal"/>
    <w:link w:val="En-tteCar"/>
    <w:uiPriority w:val="99"/>
    <w:unhideWhenUsed/>
    <w:rsid w:val="00E61736"/>
    <w:pPr>
      <w:tabs>
        <w:tab w:val="center" w:pos="4536"/>
        <w:tab w:val="right" w:pos="9072"/>
      </w:tabs>
      <w:spacing w:after="0" w:line="240" w:lineRule="auto"/>
    </w:pPr>
  </w:style>
  <w:style w:type="character" w:customStyle="1" w:styleId="En-tteCar">
    <w:name w:val="En-tête Car"/>
    <w:basedOn w:val="Policepardfaut"/>
    <w:link w:val="En-tte"/>
    <w:uiPriority w:val="99"/>
    <w:rsid w:val="00E61736"/>
    <w:rPr>
      <w:rFonts w:ascii="Calibri" w:eastAsia="Calibri" w:hAnsi="Calibri" w:cs="Calibri"/>
      <w:kern w:val="0"/>
      <w:lang w:eastAsia="fr-FR"/>
    </w:rPr>
  </w:style>
  <w:style w:type="paragraph" w:styleId="Pieddepage">
    <w:name w:val="footer"/>
    <w:basedOn w:val="Normal"/>
    <w:link w:val="PieddepageCar"/>
    <w:uiPriority w:val="99"/>
    <w:unhideWhenUsed/>
    <w:rsid w:val="00E6173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1736"/>
    <w:rPr>
      <w:rFonts w:ascii="Calibri" w:eastAsia="Calibri" w:hAnsi="Calibri" w:cs="Calibri"/>
      <w:kern w:val="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760331">
      <w:bodyDiv w:val="1"/>
      <w:marLeft w:val="0"/>
      <w:marRight w:val="0"/>
      <w:marTop w:val="0"/>
      <w:marBottom w:val="0"/>
      <w:divBdr>
        <w:top w:val="none" w:sz="0" w:space="0" w:color="auto"/>
        <w:left w:val="none" w:sz="0" w:space="0" w:color="auto"/>
        <w:bottom w:val="none" w:sz="0" w:space="0" w:color="auto"/>
        <w:right w:val="none" w:sz="0" w:space="0" w:color="auto"/>
      </w:divBdr>
      <w:divsChild>
        <w:div w:id="844130081">
          <w:marLeft w:val="0"/>
          <w:marRight w:val="0"/>
          <w:marTop w:val="0"/>
          <w:marBottom w:val="0"/>
          <w:divBdr>
            <w:top w:val="none" w:sz="0" w:space="0" w:color="auto"/>
            <w:left w:val="none" w:sz="0" w:space="0" w:color="auto"/>
            <w:bottom w:val="none" w:sz="0" w:space="0" w:color="auto"/>
            <w:right w:val="none" w:sz="0" w:space="0" w:color="auto"/>
          </w:divBdr>
          <w:divsChild>
            <w:div w:id="110707295">
              <w:marLeft w:val="0"/>
              <w:marRight w:val="0"/>
              <w:marTop w:val="0"/>
              <w:marBottom w:val="0"/>
              <w:divBdr>
                <w:top w:val="none" w:sz="0" w:space="0" w:color="auto"/>
                <w:left w:val="none" w:sz="0" w:space="0" w:color="auto"/>
                <w:bottom w:val="none" w:sz="0" w:space="0" w:color="auto"/>
                <w:right w:val="none" w:sz="0" w:space="0" w:color="auto"/>
              </w:divBdr>
            </w:div>
            <w:div w:id="1199246432">
              <w:marLeft w:val="0"/>
              <w:marRight w:val="0"/>
              <w:marTop w:val="0"/>
              <w:marBottom w:val="0"/>
              <w:divBdr>
                <w:top w:val="none" w:sz="0" w:space="0" w:color="auto"/>
                <w:left w:val="none" w:sz="0" w:space="0" w:color="auto"/>
                <w:bottom w:val="none" w:sz="0" w:space="0" w:color="auto"/>
                <w:right w:val="none" w:sz="0" w:space="0" w:color="auto"/>
              </w:divBdr>
            </w:div>
            <w:div w:id="1205215735">
              <w:marLeft w:val="0"/>
              <w:marRight w:val="0"/>
              <w:marTop w:val="0"/>
              <w:marBottom w:val="0"/>
              <w:divBdr>
                <w:top w:val="none" w:sz="0" w:space="0" w:color="auto"/>
                <w:left w:val="none" w:sz="0" w:space="0" w:color="auto"/>
                <w:bottom w:val="none" w:sz="0" w:space="0" w:color="auto"/>
                <w:right w:val="none" w:sz="0" w:space="0" w:color="auto"/>
              </w:divBdr>
            </w:div>
            <w:div w:id="578563877">
              <w:marLeft w:val="0"/>
              <w:marRight w:val="0"/>
              <w:marTop w:val="0"/>
              <w:marBottom w:val="0"/>
              <w:divBdr>
                <w:top w:val="none" w:sz="0" w:space="0" w:color="auto"/>
                <w:left w:val="none" w:sz="0" w:space="0" w:color="auto"/>
                <w:bottom w:val="none" w:sz="0" w:space="0" w:color="auto"/>
                <w:right w:val="none" w:sz="0" w:space="0" w:color="auto"/>
              </w:divBdr>
            </w:div>
            <w:div w:id="1133866802">
              <w:marLeft w:val="0"/>
              <w:marRight w:val="0"/>
              <w:marTop w:val="0"/>
              <w:marBottom w:val="0"/>
              <w:divBdr>
                <w:top w:val="none" w:sz="0" w:space="0" w:color="auto"/>
                <w:left w:val="none" w:sz="0" w:space="0" w:color="auto"/>
                <w:bottom w:val="none" w:sz="0" w:space="0" w:color="auto"/>
                <w:right w:val="none" w:sz="0" w:space="0" w:color="auto"/>
              </w:divBdr>
            </w:div>
            <w:div w:id="2070758694">
              <w:marLeft w:val="0"/>
              <w:marRight w:val="0"/>
              <w:marTop w:val="0"/>
              <w:marBottom w:val="0"/>
              <w:divBdr>
                <w:top w:val="none" w:sz="0" w:space="0" w:color="auto"/>
                <w:left w:val="none" w:sz="0" w:space="0" w:color="auto"/>
                <w:bottom w:val="none" w:sz="0" w:space="0" w:color="auto"/>
                <w:right w:val="none" w:sz="0" w:space="0" w:color="auto"/>
              </w:divBdr>
            </w:div>
            <w:div w:id="1912738080">
              <w:marLeft w:val="0"/>
              <w:marRight w:val="0"/>
              <w:marTop w:val="0"/>
              <w:marBottom w:val="0"/>
              <w:divBdr>
                <w:top w:val="none" w:sz="0" w:space="0" w:color="auto"/>
                <w:left w:val="none" w:sz="0" w:space="0" w:color="auto"/>
                <w:bottom w:val="none" w:sz="0" w:space="0" w:color="auto"/>
                <w:right w:val="none" w:sz="0" w:space="0" w:color="auto"/>
              </w:divBdr>
            </w:div>
            <w:div w:id="2061131958">
              <w:marLeft w:val="0"/>
              <w:marRight w:val="0"/>
              <w:marTop w:val="0"/>
              <w:marBottom w:val="0"/>
              <w:divBdr>
                <w:top w:val="none" w:sz="0" w:space="0" w:color="auto"/>
                <w:left w:val="none" w:sz="0" w:space="0" w:color="auto"/>
                <w:bottom w:val="none" w:sz="0" w:space="0" w:color="auto"/>
                <w:right w:val="none" w:sz="0" w:space="0" w:color="auto"/>
              </w:divBdr>
            </w:div>
            <w:div w:id="1449080318">
              <w:marLeft w:val="0"/>
              <w:marRight w:val="0"/>
              <w:marTop w:val="0"/>
              <w:marBottom w:val="0"/>
              <w:divBdr>
                <w:top w:val="none" w:sz="0" w:space="0" w:color="auto"/>
                <w:left w:val="none" w:sz="0" w:space="0" w:color="auto"/>
                <w:bottom w:val="none" w:sz="0" w:space="0" w:color="auto"/>
                <w:right w:val="none" w:sz="0" w:space="0" w:color="auto"/>
              </w:divBdr>
            </w:div>
            <w:div w:id="1464228034">
              <w:marLeft w:val="0"/>
              <w:marRight w:val="0"/>
              <w:marTop w:val="0"/>
              <w:marBottom w:val="0"/>
              <w:divBdr>
                <w:top w:val="none" w:sz="0" w:space="0" w:color="auto"/>
                <w:left w:val="none" w:sz="0" w:space="0" w:color="auto"/>
                <w:bottom w:val="none" w:sz="0" w:space="0" w:color="auto"/>
                <w:right w:val="none" w:sz="0" w:space="0" w:color="auto"/>
              </w:divBdr>
            </w:div>
            <w:div w:id="677539064">
              <w:marLeft w:val="0"/>
              <w:marRight w:val="0"/>
              <w:marTop w:val="0"/>
              <w:marBottom w:val="0"/>
              <w:divBdr>
                <w:top w:val="none" w:sz="0" w:space="0" w:color="auto"/>
                <w:left w:val="none" w:sz="0" w:space="0" w:color="auto"/>
                <w:bottom w:val="none" w:sz="0" w:space="0" w:color="auto"/>
                <w:right w:val="none" w:sz="0" w:space="0" w:color="auto"/>
              </w:divBdr>
            </w:div>
            <w:div w:id="164825821">
              <w:marLeft w:val="0"/>
              <w:marRight w:val="0"/>
              <w:marTop w:val="0"/>
              <w:marBottom w:val="0"/>
              <w:divBdr>
                <w:top w:val="none" w:sz="0" w:space="0" w:color="auto"/>
                <w:left w:val="none" w:sz="0" w:space="0" w:color="auto"/>
                <w:bottom w:val="none" w:sz="0" w:space="0" w:color="auto"/>
                <w:right w:val="none" w:sz="0" w:space="0" w:color="auto"/>
              </w:divBdr>
            </w:div>
            <w:div w:id="988244378">
              <w:marLeft w:val="0"/>
              <w:marRight w:val="0"/>
              <w:marTop w:val="0"/>
              <w:marBottom w:val="0"/>
              <w:divBdr>
                <w:top w:val="none" w:sz="0" w:space="0" w:color="auto"/>
                <w:left w:val="none" w:sz="0" w:space="0" w:color="auto"/>
                <w:bottom w:val="none" w:sz="0" w:space="0" w:color="auto"/>
                <w:right w:val="none" w:sz="0" w:space="0" w:color="auto"/>
              </w:divBdr>
            </w:div>
            <w:div w:id="1762330875">
              <w:marLeft w:val="0"/>
              <w:marRight w:val="0"/>
              <w:marTop w:val="0"/>
              <w:marBottom w:val="0"/>
              <w:divBdr>
                <w:top w:val="none" w:sz="0" w:space="0" w:color="auto"/>
                <w:left w:val="none" w:sz="0" w:space="0" w:color="auto"/>
                <w:bottom w:val="none" w:sz="0" w:space="0" w:color="auto"/>
                <w:right w:val="none" w:sz="0" w:space="0" w:color="auto"/>
              </w:divBdr>
            </w:div>
            <w:div w:id="221252353">
              <w:marLeft w:val="0"/>
              <w:marRight w:val="0"/>
              <w:marTop w:val="0"/>
              <w:marBottom w:val="0"/>
              <w:divBdr>
                <w:top w:val="none" w:sz="0" w:space="0" w:color="auto"/>
                <w:left w:val="none" w:sz="0" w:space="0" w:color="auto"/>
                <w:bottom w:val="none" w:sz="0" w:space="0" w:color="auto"/>
                <w:right w:val="none" w:sz="0" w:space="0" w:color="auto"/>
              </w:divBdr>
            </w:div>
            <w:div w:id="561257659">
              <w:marLeft w:val="0"/>
              <w:marRight w:val="0"/>
              <w:marTop w:val="0"/>
              <w:marBottom w:val="0"/>
              <w:divBdr>
                <w:top w:val="none" w:sz="0" w:space="0" w:color="auto"/>
                <w:left w:val="none" w:sz="0" w:space="0" w:color="auto"/>
                <w:bottom w:val="none" w:sz="0" w:space="0" w:color="auto"/>
                <w:right w:val="none" w:sz="0" w:space="0" w:color="auto"/>
              </w:divBdr>
            </w:div>
            <w:div w:id="124186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4489">
      <w:bodyDiv w:val="1"/>
      <w:marLeft w:val="0"/>
      <w:marRight w:val="0"/>
      <w:marTop w:val="0"/>
      <w:marBottom w:val="0"/>
      <w:divBdr>
        <w:top w:val="none" w:sz="0" w:space="0" w:color="auto"/>
        <w:left w:val="none" w:sz="0" w:space="0" w:color="auto"/>
        <w:bottom w:val="none" w:sz="0" w:space="0" w:color="auto"/>
        <w:right w:val="none" w:sz="0" w:space="0" w:color="auto"/>
      </w:divBdr>
    </w:div>
    <w:div w:id="606697614">
      <w:bodyDiv w:val="1"/>
      <w:marLeft w:val="0"/>
      <w:marRight w:val="0"/>
      <w:marTop w:val="0"/>
      <w:marBottom w:val="0"/>
      <w:divBdr>
        <w:top w:val="none" w:sz="0" w:space="0" w:color="auto"/>
        <w:left w:val="none" w:sz="0" w:space="0" w:color="auto"/>
        <w:bottom w:val="none" w:sz="0" w:space="0" w:color="auto"/>
        <w:right w:val="none" w:sz="0" w:space="0" w:color="auto"/>
      </w:divBdr>
    </w:div>
    <w:div w:id="653264207">
      <w:bodyDiv w:val="1"/>
      <w:marLeft w:val="0"/>
      <w:marRight w:val="0"/>
      <w:marTop w:val="0"/>
      <w:marBottom w:val="0"/>
      <w:divBdr>
        <w:top w:val="none" w:sz="0" w:space="0" w:color="auto"/>
        <w:left w:val="none" w:sz="0" w:space="0" w:color="auto"/>
        <w:bottom w:val="none" w:sz="0" w:space="0" w:color="auto"/>
        <w:right w:val="none" w:sz="0" w:space="0" w:color="auto"/>
      </w:divBdr>
    </w:div>
    <w:div w:id="796876316">
      <w:bodyDiv w:val="1"/>
      <w:marLeft w:val="0"/>
      <w:marRight w:val="0"/>
      <w:marTop w:val="0"/>
      <w:marBottom w:val="0"/>
      <w:divBdr>
        <w:top w:val="none" w:sz="0" w:space="0" w:color="auto"/>
        <w:left w:val="none" w:sz="0" w:space="0" w:color="auto"/>
        <w:bottom w:val="none" w:sz="0" w:space="0" w:color="auto"/>
        <w:right w:val="none" w:sz="0" w:space="0" w:color="auto"/>
      </w:divBdr>
    </w:div>
    <w:div w:id="805776058">
      <w:bodyDiv w:val="1"/>
      <w:marLeft w:val="0"/>
      <w:marRight w:val="0"/>
      <w:marTop w:val="0"/>
      <w:marBottom w:val="0"/>
      <w:divBdr>
        <w:top w:val="none" w:sz="0" w:space="0" w:color="auto"/>
        <w:left w:val="none" w:sz="0" w:space="0" w:color="auto"/>
        <w:bottom w:val="none" w:sz="0" w:space="0" w:color="auto"/>
        <w:right w:val="none" w:sz="0" w:space="0" w:color="auto"/>
      </w:divBdr>
      <w:divsChild>
        <w:div w:id="522211952">
          <w:marLeft w:val="0"/>
          <w:marRight w:val="0"/>
          <w:marTop w:val="0"/>
          <w:marBottom w:val="0"/>
          <w:divBdr>
            <w:top w:val="none" w:sz="0" w:space="0" w:color="auto"/>
            <w:left w:val="none" w:sz="0" w:space="0" w:color="auto"/>
            <w:bottom w:val="none" w:sz="0" w:space="0" w:color="auto"/>
            <w:right w:val="none" w:sz="0" w:space="0" w:color="auto"/>
          </w:divBdr>
          <w:divsChild>
            <w:div w:id="2022077819">
              <w:marLeft w:val="0"/>
              <w:marRight w:val="0"/>
              <w:marTop w:val="0"/>
              <w:marBottom w:val="0"/>
              <w:divBdr>
                <w:top w:val="none" w:sz="0" w:space="0" w:color="auto"/>
                <w:left w:val="none" w:sz="0" w:space="0" w:color="auto"/>
                <w:bottom w:val="none" w:sz="0" w:space="0" w:color="auto"/>
                <w:right w:val="none" w:sz="0" w:space="0" w:color="auto"/>
              </w:divBdr>
            </w:div>
            <w:div w:id="546723839">
              <w:marLeft w:val="0"/>
              <w:marRight w:val="0"/>
              <w:marTop w:val="0"/>
              <w:marBottom w:val="0"/>
              <w:divBdr>
                <w:top w:val="none" w:sz="0" w:space="0" w:color="auto"/>
                <w:left w:val="none" w:sz="0" w:space="0" w:color="auto"/>
                <w:bottom w:val="none" w:sz="0" w:space="0" w:color="auto"/>
                <w:right w:val="none" w:sz="0" w:space="0" w:color="auto"/>
              </w:divBdr>
            </w:div>
            <w:div w:id="1723865356">
              <w:marLeft w:val="0"/>
              <w:marRight w:val="0"/>
              <w:marTop w:val="0"/>
              <w:marBottom w:val="0"/>
              <w:divBdr>
                <w:top w:val="none" w:sz="0" w:space="0" w:color="auto"/>
                <w:left w:val="none" w:sz="0" w:space="0" w:color="auto"/>
                <w:bottom w:val="none" w:sz="0" w:space="0" w:color="auto"/>
                <w:right w:val="none" w:sz="0" w:space="0" w:color="auto"/>
              </w:divBdr>
            </w:div>
            <w:div w:id="1668943354">
              <w:marLeft w:val="0"/>
              <w:marRight w:val="0"/>
              <w:marTop w:val="0"/>
              <w:marBottom w:val="0"/>
              <w:divBdr>
                <w:top w:val="none" w:sz="0" w:space="0" w:color="auto"/>
                <w:left w:val="none" w:sz="0" w:space="0" w:color="auto"/>
                <w:bottom w:val="none" w:sz="0" w:space="0" w:color="auto"/>
                <w:right w:val="none" w:sz="0" w:space="0" w:color="auto"/>
              </w:divBdr>
            </w:div>
            <w:div w:id="737556775">
              <w:marLeft w:val="0"/>
              <w:marRight w:val="0"/>
              <w:marTop w:val="0"/>
              <w:marBottom w:val="0"/>
              <w:divBdr>
                <w:top w:val="none" w:sz="0" w:space="0" w:color="auto"/>
                <w:left w:val="none" w:sz="0" w:space="0" w:color="auto"/>
                <w:bottom w:val="none" w:sz="0" w:space="0" w:color="auto"/>
                <w:right w:val="none" w:sz="0" w:space="0" w:color="auto"/>
              </w:divBdr>
            </w:div>
            <w:div w:id="366564307">
              <w:marLeft w:val="0"/>
              <w:marRight w:val="0"/>
              <w:marTop w:val="0"/>
              <w:marBottom w:val="0"/>
              <w:divBdr>
                <w:top w:val="none" w:sz="0" w:space="0" w:color="auto"/>
                <w:left w:val="none" w:sz="0" w:space="0" w:color="auto"/>
                <w:bottom w:val="none" w:sz="0" w:space="0" w:color="auto"/>
                <w:right w:val="none" w:sz="0" w:space="0" w:color="auto"/>
              </w:divBdr>
            </w:div>
            <w:div w:id="1938780935">
              <w:marLeft w:val="0"/>
              <w:marRight w:val="0"/>
              <w:marTop w:val="0"/>
              <w:marBottom w:val="0"/>
              <w:divBdr>
                <w:top w:val="none" w:sz="0" w:space="0" w:color="auto"/>
                <w:left w:val="none" w:sz="0" w:space="0" w:color="auto"/>
                <w:bottom w:val="none" w:sz="0" w:space="0" w:color="auto"/>
                <w:right w:val="none" w:sz="0" w:space="0" w:color="auto"/>
              </w:divBdr>
            </w:div>
            <w:div w:id="211577700">
              <w:marLeft w:val="0"/>
              <w:marRight w:val="0"/>
              <w:marTop w:val="0"/>
              <w:marBottom w:val="0"/>
              <w:divBdr>
                <w:top w:val="none" w:sz="0" w:space="0" w:color="auto"/>
                <w:left w:val="none" w:sz="0" w:space="0" w:color="auto"/>
                <w:bottom w:val="none" w:sz="0" w:space="0" w:color="auto"/>
                <w:right w:val="none" w:sz="0" w:space="0" w:color="auto"/>
              </w:divBdr>
            </w:div>
            <w:div w:id="1941140053">
              <w:marLeft w:val="0"/>
              <w:marRight w:val="0"/>
              <w:marTop w:val="0"/>
              <w:marBottom w:val="0"/>
              <w:divBdr>
                <w:top w:val="none" w:sz="0" w:space="0" w:color="auto"/>
                <w:left w:val="none" w:sz="0" w:space="0" w:color="auto"/>
                <w:bottom w:val="none" w:sz="0" w:space="0" w:color="auto"/>
                <w:right w:val="none" w:sz="0" w:space="0" w:color="auto"/>
              </w:divBdr>
            </w:div>
            <w:div w:id="1598246208">
              <w:marLeft w:val="0"/>
              <w:marRight w:val="0"/>
              <w:marTop w:val="0"/>
              <w:marBottom w:val="0"/>
              <w:divBdr>
                <w:top w:val="none" w:sz="0" w:space="0" w:color="auto"/>
                <w:left w:val="none" w:sz="0" w:space="0" w:color="auto"/>
                <w:bottom w:val="none" w:sz="0" w:space="0" w:color="auto"/>
                <w:right w:val="none" w:sz="0" w:space="0" w:color="auto"/>
              </w:divBdr>
            </w:div>
            <w:div w:id="698093221">
              <w:marLeft w:val="0"/>
              <w:marRight w:val="0"/>
              <w:marTop w:val="0"/>
              <w:marBottom w:val="0"/>
              <w:divBdr>
                <w:top w:val="none" w:sz="0" w:space="0" w:color="auto"/>
                <w:left w:val="none" w:sz="0" w:space="0" w:color="auto"/>
                <w:bottom w:val="none" w:sz="0" w:space="0" w:color="auto"/>
                <w:right w:val="none" w:sz="0" w:space="0" w:color="auto"/>
              </w:divBdr>
            </w:div>
            <w:div w:id="1491097919">
              <w:marLeft w:val="0"/>
              <w:marRight w:val="0"/>
              <w:marTop w:val="0"/>
              <w:marBottom w:val="0"/>
              <w:divBdr>
                <w:top w:val="none" w:sz="0" w:space="0" w:color="auto"/>
                <w:left w:val="none" w:sz="0" w:space="0" w:color="auto"/>
                <w:bottom w:val="none" w:sz="0" w:space="0" w:color="auto"/>
                <w:right w:val="none" w:sz="0" w:space="0" w:color="auto"/>
              </w:divBdr>
            </w:div>
            <w:div w:id="1483236798">
              <w:marLeft w:val="0"/>
              <w:marRight w:val="0"/>
              <w:marTop w:val="0"/>
              <w:marBottom w:val="0"/>
              <w:divBdr>
                <w:top w:val="none" w:sz="0" w:space="0" w:color="auto"/>
                <w:left w:val="none" w:sz="0" w:space="0" w:color="auto"/>
                <w:bottom w:val="none" w:sz="0" w:space="0" w:color="auto"/>
                <w:right w:val="none" w:sz="0" w:space="0" w:color="auto"/>
              </w:divBdr>
            </w:div>
            <w:div w:id="1526407469">
              <w:marLeft w:val="0"/>
              <w:marRight w:val="0"/>
              <w:marTop w:val="0"/>
              <w:marBottom w:val="0"/>
              <w:divBdr>
                <w:top w:val="none" w:sz="0" w:space="0" w:color="auto"/>
                <w:left w:val="none" w:sz="0" w:space="0" w:color="auto"/>
                <w:bottom w:val="none" w:sz="0" w:space="0" w:color="auto"/>
                <w:right w:val="none" w:sz="0" w:space="0" w:color="auto"/>
              </w:divBdr>
            </w:div>
            <w:div w:id="1214121002">
              <w:marLeft w:val="0"/>
              <w:marRight w:val="0"/>
              <w:marTop w:val="0"/>
              <w:marBottom w:val="0"/>
              <w:divBdr>
                <w:top w:val="none" w:sz="0" w:space="0" w:color="auto"/>
                <w:left w:val="none" w:sz="0" w:space="0" w:color="auto"/>
                <w:bottom w:val="none" w:sz="0" w:space="0" w:color="auto"/>
                <w:right w:val="none" w:sz="0" w:space="0" w:color="auto"/>
              </w:divBdr>
            </w:div>
            <w:div w:id="923103691">
              <w:marLeft w:val="0"/>
              <w:marRight w:val="0"/>
              <w:marTop w:val="0"/>
              <w:marBottom w:val="0"/>
              <w:divBdr>
                <w:top w:val="none" w:sz="0" w:space="0" w:color="auto"/>
                <w:left w:val="none" w:sz="0" w:space="0" w:color="auto"/>
                <w:bottom w:val="none" w:sz="0" w:space="0" w:color="auto"/>
                <w:right w:val="none" w:sz="0" w:space="0" w:color="auto"/>
              </w:divBdr>
            </w:div>
            <w:div w:id="57227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48105">
      <w:bodyDiv w:val="1"/>
      <w:marLeft w:val="0"/>
      <w:marRight w:val="0"/>
      <w:marTop w:val="0"/>
      <w:marBottom w:val="0"/>
      <w:divBdr>
        <w:top w:val="none" w:sz="0" w:space="0" w:color="auto"/>
        <w:left w:val="none" w:sz="0" w:space="0" w:color="auto"/>
        <w:bottom w:val="none" w:sz="0" w:space="0" w:color="auto"/>
        <w:right w:val="none" w:sz="0" w:space="0" w:color="auto"/>
      </w:divBdr>
      <w:divsChild>
        <w:div w:id="449132660">
          <w:marLeft w:val="0"/>
          <w:marRight w:val="0"/>
          <w:marTop w:val="0"/>
          <w:marBottom w:val="0"/>
          <w:divBdr>
            <w:top w:val="none" w:sz="0" w:space="0" w:color="auto"/>
            <w:left w:val="none" w:sz="0" w:space="0" w:color="auto"/>
            <w:bottom w:val="none" w:sz="0" w:space="0" w:color="auto"/>
            <w:right w:val="none" w:sz="0" w:space="0" w:color="auto"/>
          </w:divBdr>
          <w:divsChild>
            <w:div w:id="323826661">
              <w:marLeft w:val="0"/>
              <w:marRight w:val="0"/>
              <w:marTop w:val="0"/>
              <w:marBottom w:val="0"/>
              <w:divBdr>
                <w:top w:val="none" w:sz="0" w:space="0" w:color="auto"/>
                <w:left w:val="none" w:sz="0" w:space="0" w:color="auto"/>
                <w:bottom w:val="none" w:sz="0" w:space="0" w:color="auto"/>
                <w:right w:val="none" w:sz="0" w:space="0" w:color="auto"/>
              </w:divBdr>
            </w:div>
            <w:div w:id="39481689">
              <w:marLeft w:val="0"/>
              <w:marRight w:val="0"/>
              <w:marTop w:val="0"/>
              <w:marBottom w:val="0"/>
              <w:divBdr>
                <w:top w:val="none" w:sz="0" w:space="0" w:color="auto"/>
                <w:left w:val="none" w:sz="0" w:space="0" w:color="auto"/>
                <w:bottom w:val="none" w:sz="0" w:space="0" w:color="auto"/>
                <w:right w:val="none" w:sz="0" w:space="0" w:color="auto"/>
              </w:divBdr>
            </w:div>
            <w:div w:id="160242556">
              <w:marLeft w:val="0"/>
              <w:marRight w:val="0"/>
              <w:marTop w:val="0"/>
              <w:marBottom w:val="0"/>
              <w:divBdr>
                <w:top w:val="none" w:sz="0" w:space="0" w:color="auto"/>
                <w:left w:val="none" w:sz="0" w:space="0" w:color="auto"/>
                <w:bottom w:val="none" w:sz="0" w:space="0" w:color="auto"/>
                <w:right w:val="none" w:sz="0" w:space="0" w:color="auto"/>
              </w:divBdr>
            </w:div>
            <w:div w:id="2069765543">
              <w:marLeft w:val="0"/>
              <w:marRight w:val="0"/>
              <w:marTop w:val="0"/>
              <w:marBottom w:val="0"/>
              <w:divBdr>
                <w:top w:val="none" w:sz="0" w:space="0" w:color="auto"/>
                <w:left w:val="none" w:sz="0" w:space="0" w:color="auto"/>
                <w:bottom w:val="none" w:sz="0" w:space="0" w:color="auto"/>
                <w:right w:val="none" w:sz="0" w:space="0" w:color="auto"/>
              </w:divBdr>
            </w:div>
            <w:div w:id="747925949">
              <w:marLeft w:val="0"/>
              <w:marRight w:val="0"/>
              <w:marTop w:val="0"/>
              <w:marBottom w:val="0"/>
              <w:divBdr>
                <w:top w:val="none" w:sz="0" w:space="0" w:color="auto"/>
                <w:left w:val="none" w:sz="0" w:space="0" w:color="auto"/>
                <w:bottom w:val="none" w:sz="0" w:space="0" w:color="auto"/>
                <w:right w:val="none" w:sz="0" w:space="0" w:color="auto"/>
              </w:divBdr>
            </w:div>
            <w:div w:id="244580674">
              <w:marLeft w:val="0"/>
              <w:marRight w:val="0"/>
              <w:marTop w:val="0"/>
              <w:marBottom w:val="0"/>
              <w:divBdr>
                <w:top w:val="none" w:sz="0" w:space="0" w:color="auto"/>
                <w:left w:val="none" w:sz="0" w:space="0" w:color="auto"/>
                <w:bottom w:val="none" w:sz="0" w:space="0" w:color="auto"/>
                <w:right w:val="none" w:sz="0" w:space="0" w:color="auto"/>
              </w:divBdr>
            </w:div>
            <w:div w:id="1480463493">
              <w:marLeft w:val="0"/>
              <w:marRight w:val="0"/>
              <w:marTop w:val="0"/>
              <w:marBottom w:val="0"/>
              <w:divBdr>
                <w:top w:val="none" w:sz="0" w:space="0" w:color="auto"/>
                <w:left w:val="none" w:sz="0" w:space="0" w:color="auto"/>
                <w:bottom w:val="none" w:sz="0" w:space="0" w:color="auto"/>
                <w:right w:val="none" w:sz="0" w:space="0" w:color="auto"/>
              </w:divBdr>
            </w:div>
            <w:div w:id="1301348490">
              <w:marLeft w:val="0"/>
              <w:marRight w:val="0"/>
              <w:marTop w:val="0"/>
              <w:marBottom w:val="0"/>
              <w:divBdr>
                <w:top w:val="none" w:sz="0" w:space="0" w:color="auto"/>
                <w:left w:val="none" w:sz="0" w:space="0" w:color="auto"/>
                <w:bottom w:val="none" w:sz="0" w:space="0" w:color="auto"/>
                <w:right w:val="none" w:sz="0" w:space="0" w:color="auto"/>
              </w:divBdr>
            </w:div>
            <w:div w:id="806968403">
              <w:marLeft w:val="0"/>
              <w:marRight w:val="0"/>
              <w:marTop w:val="0"/>
              <w:marBottom w:val="0"/>
              <w:divBdr>
                <w:top w:val="none" w:sz="0" w:space="0" w:color="auto"/>
                <w:left w:val="none" w:sz="0" w:space="0" w:color="auto"/>
                <w:bottom w:val="none" w:sz="0" w:space="0" w:color="auto"/>
                <w:right w:val="none" w:sz="0" w:space="0" w:color="auto"/>
              </w:divBdr>
            </w:div>
            <w:div w:id="1926720980">
              <w:marLeft w:val="0"/>
              <w:marRight w:val="0"/>
              <w:marTop w:val="0"/>
              <w:marBottom w:val="0"/>
              <w:divBdr>
                <w:top w:val="none" w:sz="0" w:space="0" w:color="auto"/>
                <w:left w:val="none" w:sz="0" w:space="0" w:color="auto"/>
                <w:bottom w:val="none" w:sz="0" w:space="0" w:color="auto"/>
                <w:right w:val="none" w:sz="0" w:space="0" w:color="auto"/>
              </w:divBdr>
            </w:div>
            <w:div w:id="2142140704">
              <w:marLeft w:val="0"/>
              <w:marRight w:val="0"/>
              <w:marTop w:val="0"/>
              <w:marBottom w:val="0"/>
              <w:divBdr>
                <w:top w:val="none" w:sz="0" w:space="0" w:color="auto"/>
                <w:left w:val="none" w:sz="0" w:space="0" w:color="auto"/>
                <w:bottom w:val="none" w:sz="0" w:space="0" w:color="auto"/>
                <w:right w:val="none" w:sz="0" w:space="0" w:color="auto"/>
              </w:divBdr>
            </w:div>
            <w:div w:id="1672876169">
              <w:marLeft w:val="0"/>
              <w:marRight w:val="0"/>
              <w:marTop w:val="0"/>
              <w:marBottom w:val="0"/>
              <w:divBdr>
                <w:top w:val="none" w:sz="0" w:space="0" w:color="auto"/>
                <w:left w:val="none" w:sz="0" w:space="0" w:color="auto"/>
                <w:bottom w:val="none" w:sz="0" w:space="0" w:color="auto"/>
                <w:right w:val="none" w:sz="0" w:space="0" w:color="auto"/>
              </w:divBdr>
            </w:div>
            <w:div w:id="1414620149">
              <w:marLeft w:val="0"/>
              <w:marRight w:val="0"/>
              <w:marTop w:val="0"/>
              <w:marBottom w:val="0"/>
              <w:divBdr>
                <w:top w:val="none" w:sz="0" w:space="0" w:color="auto"/>
                <w:left w:val="none" w:sz="0" w:space="0" w:color="auto"/>
                <w:bottom w:val="none" w:sz="0" w:space="0" w:color="auto"/>
                <w:right w:val="none" w:sz="0" w:space="0" w:color="auto"/>
              </w:divBdr>
            </w:div>
            <w:div w:id="1244292932">
              <w:marLeft w:val="0"/>
              <w:marRight w:val="0"/>
              <w:marTop w:val="0"/>
              <w:marBottom w:val="0"/>
              <w:divBdr>
                <w:top w:val="none" w:sz="0" w:space="0" w:color="auto"/>
                <w:left w:val="none" w:sz="0" w:space="0" w:color="auto"/>
                <w:bottom w:val="none" w:sz="0" w:space="0" w:color="auto"/>
                <w:right w:val="none" w:sz="0" w:space="0" w:color="auto"/>
              </w:divBdr>
            </w:div>
            <w:div w:id="1183976491">
              <w:marLeft w:val="0"/>
              <w:marRight w:val="0"/>
              <w:marTop w:val="0"/>
              <w:marBottom w:val="0"/>
              <w:divBdr>
                <w:top w:val="none" w:sz="0" w:space="0" w:color="auto"/>
                <w:left w:val="none" w:sz="0" w:space="0" w:color="auto"/>
                <w:bottom w:val="none" w:sz="0" w:space="0" w:color="auto"/>
                <w:right w:val="none" w:sz="0" w:space="0" w:color="auto"/>
              </w:divBdr>
            </w:div>
            <w:div w:id="1530602345">
              <w:marLeft w:val="0"/>
              <w:marRight w:val="0"/>
              <w:marTop w:val="0"/>
              <w:marBottom w:val="0"/>
              <w:divBdr>
                <w:top w:val="none" w:sz="0" w:space="0" w:color="auto"/>
                <w:left w:val="none" w:sz="0" w:space="0" w:color="auto"/>
                <w:bottom w:val="none" w:sz="0" w:space="0" w:color="auto"/>
                <w:right w:val="none" w:sz="0" w:space="0" w:color="auto"/>
              </w:divBdr>
            </w:div>
            <w:div w:id="30986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9340">
      <w:bodyDiv w:val="1"/>
      <w:marLeft w:val="0"/>
      <w:marRight w:val="0"/>
      <w:marTop w:val="0"/>
      <w:marBottom w:val="0"/>
      <w:divBdr>
        <w:top w:val="none" w:sz="0" w:space="0" w:color="auto"/>
        <w:left w:val="none" w:sz="0" w:space="0" w:color="auto"/>
        <w:bottom w:val="none" w:sz="0" w:space="0" w:color="auto"/>
        <w:right w:val="none" w:sz="0" w:space="0" w:color="auto"/>
      </w:divBdr>
      <w:divsChild>
        <w:div w:id="1284076194">
          <w:marLeft w:val="0"/>
          <w:marRight w:val="0"/>
          <w:marTop w:val="0"/>
          <w:marBottom w:val="0"/>
          <w:divBdr>
            <w:top w:val="none" w:sz="0" w:space="0" w:color="auto"/>
            <w:left w:val="none" w:sz="0" w:space="0" w:color="auto"/>
            <w:bottom w:val="none" w:sz="0" w:space="0" w:color="auto"/>
            <w:right w:val="none" w:sz="0" w:space="0" w:color="auto"/>
          </w:divBdr>
          <w:divsChild>
            <w:div w:id="202135897">
              <w:marLeft w:val="0"/>
              <w:marRight w:val="0"/>
              <w:marTop w:val="0"/>
              <w:marBottom w:val="0"/>
              <w:divBdr>
                <w:top w:val="none" w:sz="0" w:space="0" w:color="auto"/>
                <w:left w:val="none" w:sz="0" w:space="0" w:color="auto"/>
                <w:bottom w:val="none" w:sz="0" w:space="0" w:color="auto"/>
                <w:right w:val="none" w:sz="0" w:space="0" w:color="auto"/>
              </w:divBdr>
            </w:div>
            <w:div w:id="1589801787">
              <w:marLeft w:val="0"/>
              <w:marRight w:val="0"/>
              <w:marTop w:val="0"/>
              <w:marBottom w:val="0"/>
              <w:divBdr>
                <w:top w:val="none" w:sz="0" w:space="0" w:color="auto"/>
                <w:left w:val="none" w:sz="0" w:space="0" w:color="auto"/>
                <w:bottom w:val="none" w:sz="0" w:space="0" w:color="auto"/>
                <w:right w:val="none" w:sz="0" w:space="0" w:color="auto"/>
              </w:divBdr>
            </w:div>
            <w:div w:id="1029254653">
              <w:marLeft w:val="0"/>
              <w:marRight w:val="0"/>
              <w:marTop w:val="0"/>
              <w:marBottom w:val="0"/>
              <w:divBdr>
                <w:top w:val="none" w:sz="0" w:space="0" w:color="auto"/>
                <w:left w:val="none" w:sz="0" w:space="0" w:color="auto"/>
                <w:bottom w:val="none" w:sz="0" w:space="0" w:color="auto"/>
                <w:right w:val="none" w:sz="0" w:space="0" w:color="auto"/>
              </w:divBdr>
            </w:div>
            <w:div w:id="1316648039">
              <w:marLeft w:val="0"/>
              <w:marRight w:val="0"/>
              <w:marTop w:val="0"/>
              <w:marBottom w:val="0"/>
              <w:divBdr>
                <w:top w:val="none" w:sz="0" w:space="0" w:color="auto"/>
                <w:left w:val="none" w:sz="0" w:space="0" w:color="auto"/>
                <w:bottom w:val="none" w:sz="0" w:space="0" w:color="auto"/>
                <w:right w:val="none" w:sz="0" w:space="0" w:color="auto"/>
              </w:divBdr>
            </w:div>
            <w:div w:id="1054625297">
              <w:marLeft w:val="0"/>
              <w:marRight w:val="0"/>
              <w:marTop w:val="0"/>
              <w:marBottom w:val="0"/>
              <w:divBdr>
                <w:top w:val="none" w:sz="0" w:space="0" w:color="auto"/>
                <w:left w:val="none" w:sz="0" w:space="0" w:color="auto"/>
                <w:bottom w:val="none" w:sz="0" w:space="0" w:color="auto"/>
                <w:right w:val="none" w:sz="0" w:space="0" w:color="auto"/>
              </w:divBdr>
            </w:div>
            <w:div w:id="161167899">
              <w:marLeft w:val="0"/>
              <w:marRight w:val="0"/>
              <w:marTop w:val="0"/>
              <w:marBottom w:val="0"/>
              <w:divBdr>
                <w:top w:val="none" w:sz="0" w:space="0" w:color="auto"/>
                <w:left w:val="none" w:sz="0" w:space="0" w:color="auto"/>
                <w:bottom w:val="none" w:sz="0" w:space="0" w:color="auto"/>
                <w:right w:val="none" w:sz="0" w:space="0" w:color="auto"/>
              </w:divBdr>
            </w:div>
            <w:div w:id="716120971">
              <w:marLeft w:val="0"/>
              <w:marRight w:val="0"/>
              <w:marTop w:val="0"/>
              <w:marBottom w:val="0"/>
              <w:divBdr>
                <w:top w:val="none" w:sz="0" w:space="0" w:color="auto"/>
                <w:left w:val="none" w:sz="0" w:space="0" w:color="auto"/>
                <w:bottom w:val="none" w:sz="0" w:space="0" w:color="auto"/>
                <w:right w:val="none" w:sz="0" w:space="0" w:color="auto"/>
              </w:divBdr>
            </w:div>
            <w:div w:id="353072774">
              <w:marLeft w:val="0"/>
              <w:marRight w:val="0"/>
              <w:marTop w:val="0"/>
              <w:marBottom w:val="0"/>
              <w:divBdr>
                <w:top w:val="none" w:sz="0" w:space="0" w:color="auto"/>
                <w:left w:val="none" w:sz="0" w:space="0" w:color="auto"/>
                <w:bottom w:val="none" w:sz="0" w:space="0" w:color="auto"/>
                <w:right w:val="none" w:sz="0" w:space="0" w:color="auto"/>
              </w:divBdr>
            </w:div>
            <w:div w:id="553125114">
              <w:marLeft w:val="0"/>
              <w:marRight w:val="0"/>
              <w:marTop w:val="0"/>
              <w:marBottom w:val="0"/>
              <w:divBdr>
                <w:top w:val="none" w:sz="0" w:space="0" w:color="auto"/>
                <w:left w:val="none" w:sz="0" w:space="0" w:color="auto"/>
                <w:bottom w:val="none" w:sz="0" w:space="0" w:color="auto"/>
                <w:right w:val="none" w:sz="0" w:space="0" w:color="auto"/>
              </w:divBdr>
            </w:div>
            <w:div w:id="116997397">
              <w:marLeft w:val="0"/>
              <w:marRight w:val="0"/>
              <w:marTop w:val="0"/>
              <w:marBottom w:val="0"/>
              <w:divBdr>
                <w:top w:val="none" w:sz="0" w:space="0" w:color="auto"/>
                <w:left w:val="none" w:sz="0" w:space="0" w:color="auto"/>
                <w:bottom w:val="none" w:sz="0" w:space="0" w:color="auto"/>
                <w:right w:val="none" w:sz="0" w:space="0" w:color="auto"/>
              </w:divBdr>
            </w:div>
            <w:div w:id="2034649052">
              <w:marLeft w:val="0"/>
              <w:marRight w:val="0"/>
              <w:marTop w:val="0"/>
              <w:marBottom w:val="0"/>
              <w:divBdr>
                <w:top w:val="none" w:sz="0" w:space="0" w:color="auto"/>
                <w:left w:val="none" w:sz="0" w:space="0" w:color="auto"/>
                <w:bottom w:val="none" w:sz="0" w:space="0" w:color="auto"/>
                <w:right w:val="none" w:sz="0" w:space="0" w:color="auto"/>
              </w:divBdr>
            </w:div>
            <w:div w:id="1375811479">
              <w:marLeft w:val="0"/>
              <w:marRight w:val="0"/>
              <w:marTop w:val="0"/>
              <w:marBottom w:val="0"/>
              <w:divBdr>
                <w:top w:val="none" w:sz="0" w:space="0" w:color="auto"/>
                <w:left w:val="none" w:sz="0" w:space="0" w:color="auto"/>
                <w:bottom w:val="none" w:sz="0" w:space="0" w:color="auto"/>
                <w:right w:val="none" w:sz="0" w:space="0" w:color="auto"/>
              </w:divBdr>
            </w:div>
            <w:div w:id="647637672">
              <w:marLeft w:val="0"/>
              <w:marRight w:val="0"/>
              <w:marTop w:val="0"/>
              <w:marBottom w:val="0"/>
              <w:divBdr>
                <w:top w:val="none" w:sz="0" w:space="0" w:color="auto"/>
                <w:left w:val="none" w:sz="0" w:space="0" w:color="auto"/>
                <w:bottom w:val="none" w:sz="0" w:space="0" w:color="auto"/>
                <w:right w:val="none" w:sz="0" w:space="0" w:color="auto"/>
              </w:divBdr>
            </w:div>
            <w:div w:id="241909516">
              <w:marLeft w:val="0"/>
              <w:marRight w:val="0"/>
              <w:marTop w:val="0"/>
              <w:marBottom w:val="0"/>
              <w:divBdr>
                <w:top w:val="none" w:sz="0" w:space="0" w:color="auto"/>
                <w:left w:val="none" w:sz="0" w:space="0" w:color="auto"/>
                <w:bottom w:val="none" w:sz="0" w:space="0" w:color="auto"/>
                <w:right w:val="none" w:sz="0" w:space="0" w:color="auto"/>
              </w:divBdr>
            </w:div>
            <w:div w:id="944339090">
              <w:marLeft w:val="0"/>
              <w:marRight w:val="0"/>
              <w:marTop w:val="0"/>
              <w:marBottom w:val="0"/>
              <w:divBdr>
                <w:top w:val="none" w:sz="0" w:space="0" w:color="auto"/>
                <w:left w:val="none" w:sz="0" w:space="0" w:color="auto"/>
                <w:bottom w:val="none" w:sz="0" w:space="0" w:color="auto"/>
                <w:right w:val="none" w:sz="0" w:space="0" w:color="auto"/>
              </w:divBdr>
            </w:div>
            <w:div w:id="360402973">
              <w:marLeft w:val="0"/>
              <w:marRight w:val="0"/>
              <w:marTop w:val="0"/>
              <w:marBottom w:val="0"/>
              <w:divBdr>
                <w:top w:val="none" w:sz="0" w:space="0" w:color="auto"/>
                <w:left w:val="none" w:sz="0" w:space="0" w:color="auto"/>
                <w:bottom w:val="none" w:sz="0" w:space="0" w:color="auto"/>
                <w:right w:val="none" w:sz="0" w:space="0" w:color="auto"/>
              </w:divBdr>
            </w:div>
            <w:div w:id="4541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127.0.0.1:8000/swagg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2826F-D414-4E39-A96B-AD5ACE4DC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19</Pages>
  <Words>4175</Words>
  <Characters>22965</Characters>
  <Application>Microsoft Office Word</Application>
  <DocSecurity>0</DocSecurity>
  <Lines>191</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 simplon</dc:creator>
  <cp:keywords/>
  <dc:description/>
  <cp:lastModifiedBy>joachim simplon</cp:lastModifiedBy>
  <cp:revision>3</cp:revision>
  <dcterms:created xsi:type="dcterms:W3CDTF">2025-03-06T07:53:00Z</dcterms:created>
  <dcterms:modified xsi:type="dcterms:W3CDTF">2025-03-06T10:42:00Z</dcterms:modified>
</cp:coreProperties>
</file>